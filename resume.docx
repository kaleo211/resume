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A5ED7" w14:textId="39E028FE" w:rsidR="008C2742" w:rsidRPr="00D55DC0" w:rsidDel="00DC65DF" w:rsidRDefault="008C2742">
      <w:pPr>
        <w:ind w:leftChars="-413" w:left="838" w:rightChars="-475" w:right="-1140" w:hangingChars="762" w:hanging="1829"/>
        <w:jc w:val="left"/>
        <w:rPr>
          <w:ins w:id="0" w:author="Administrator" w:date="2015-04-15T00:23:00Z"/>
          <w:del w:id="1" w:author="Microsoft Office User" w:date="2017-02-05T23:16:00Z"/>
          <w:rPrChange w:id="2" w:author="Administrator" w:date="2015-04-15T00:30:00Z">
            <w:rPr>
              <w:ins w:id="3" w:author="Administrator" w:date="2015-04-15T00:23:00Z"/>
              <w:del w:id="4" w:author="Microsoft Office User" w:date="2017-02-05T23:16:00Z"/>
              <w:sz w:val="22"/>
              <w:szCs w:val="22"/>
            </w:rPr>
          </w:rPrChange>
        </w:rPr>
        <w:pPrChange w:id="5" w:author="Obama Barack" w:date="2015-04-15T01:26:00Z">
          <w:pPr>
            <w:ind w:leftChars="-413" w:left="685" w:rightChars="-475" w:right="-1140" w:hangingChars="762" w:hanging="1676"/>
            <w:jc w:val="left"/>
          </w:pPr>
        </w:pPrChange>
      </w:pPr>
      <w:ins w:id="6" w:author="Administrator" w:date="2015-04-15T00:23:00Z">
        <w:del w:id="7" w:author="Microsoft Office User" w:date="2017-02-05T23:16:00Z">
          <w:r w:rsidRPr="00D55DC0" w:rsidDel="00DC65DF">
            <w:rPr>
              <w:b/>
              <w:rPrChange w:id="8" w:author="Administrator" w:date="2015-04-15T00:30:00Z">
                <w:rPr>
                  <w:b/>
                  <w:sz w:val="22"/>
                  <w:szCs w:val="22"/>
                </w:rPr>
              </w:rPrChange>
            </w:rPr>
            <w:delText>OBJECTIVE</w:delText>
          </w:r>
        </w:del>
      </w:ins>
    </w:p>
    <w:p w14:paraId="6CF785C7" w14:textId="02082021" w:rsidR="008C2742" w:rsidRPr="00C26176" w:rsidDel="00DC65DF" w:rsidRDefault="008C2742">
      <w:pPr>
        <w:spacing w:after="200"/>
        <w:ind w:leftChars="-413" w:left="685" w:rightChars="-475" w:right="-1140" w:hangingChars="762" w:hanging="1676"/>
        <w:jc w:val="left"/>
        <w:rPr>
          <w:ins w:id="9" w:author="Administrator" w:date="2015-04-15T00:23:00Z"/>
          <w:del w:id="10" w:author="Microsoft Office User" w:date="2017-02-05T23:16:00Z"/>
          <w:sz w:val="22"/>
          <w:szCs w:val="22"/>
        </w:rPr>
        <w:pPrChange w:id="11" w:author="Administrator" w:date="2015-04-15T00:59:00Z">
          <w:pPr>
            <w:ind w:leftChars="-413" w:left="826" w:rightChars="-475" w:right="-1140" w:hangingChars="826" w:hanging="1817"/>
            <w:jc w:val="left"/>
          </w:pPr>
        </w:pPrChange>
      </w:pPr>
      <w:ins w:id="12" w:author="Administrator" w:date="2015-04-15T00:23:00Z">
        <w:del w:id="13" w:author="Microsoft Office User" w:date="2017-02-05T23:16:00Z">
          <w:r w:rsidRPr="00C26176" w:rsidDel="00DC65DF">
            <w:rPr>
              <w:sz w:val="22"/>
              <w:szCs w:val="22"/>
            </w:rPr>
            <w:delText xml:space="preserve">Full-time/Internship Position in </w:delText>
          </w:r>
        </w:del>
      </w:ins>
      <w:ins w:id="14" w:author="Administrator" w:date="2015-04-15T00:25:00Z">
        <w:del w:id="15" w:author="Microsoft Office User" w:date="2017-02-05T23:16:00Z">
          <w:r w:rsidRPr="00C26176" w:rsidDel="00DC65DF">
            <w:rPr>
              <w:sz w:val="22"/>
              <w:szCs w:val="22"/>
            </w:rPr>
            <w:delText>Software Engineering</w:delText>
          </w:r>
        </w:del>
      </w:ins>
    </w:p>
    <w:p w14:paraId="6ED40DB0" w14:textId="06C2A275" w:rsidR="008C2742" w:rsidRPr="00D55DC0" w:rsidRDefault="008C2742">
      <w:pPr>
        <w:ind w:leftChars="-413" w:left="838" w:rightChars="-475" w:right="-1140" w:hangingChars="762" w:hanging="1829"/>
        <w:jc w:val="left"/>
        <w:rPr>
          <w:ins w:id="16" w:author="Administrator" w:date="2015-04-15T00:23:00Z"/>
          <w:rPrChange w:id="17" w:author="Administrator" w:date="2015-04-15T00:30:00Z">
            <w:rPr>
              <w:ins w:id="18" w:author="Administrator" w:date="2015-04-15T00:23:00Z"/>
              <w:sz w:val="22"/>
              <w:szCs w:val="22"/>
            </w:rPr>
          </w:rPrChange>
        </w:rPr>
        <w:pPrChange w:id="19" w:author="Obama Barack" w:date="2015-04-15T01:26:00Z">
          <w:pPr>
            <w:ind w:leftChars="-413" w:left="685" w:rightChars="-475" w:right="-1140" w:hangingChars="762" w:hanging="1676"/>
            <w:jc w:val="left"/>
          </w:pPr>
        </w:pPrChange>
      </w:pPr>
      <w:ins w:id="20" w:author="Administrator" w:date="2015-04-15T00:23:00Z">
        <w:r w:rsidRPr="00D55DC0">
          <w:rPr>
            <w:b/>
            <w:rPrChange w:id="21" w:author="Administrator" w:date="2015-04-15T00:30:00Z">
              <w:rPr>
                <w:b/>
                <w:sz w:val="22"/>
                <w:szCs w:val="22"/>
              </w:rPr>
            </w:rPrChange>
          </w:rPr>
          <w:t>EDUCATION</w:t>
        </w:r>
      </w:ins>
    </w:p>
    <w:p w14:paraId="581E1671" w14:textId="6D50EC48" w:rsidR="008C2742" w:rsidRDefault="008C2742" w:rsidP="00993EB5">
      <w:pPr>
        <w:ind w:leftChars="-413" w:left="685" w:rightChars="-475" w:right="-1140" w:hangingChars="762" w:hanging="1676"/>
        <w:jc w:val="left"/>
        <w:rPr>
          <w:ins w:id="22" w:author="Administrator" w:date="2015-04-15T00:23:00Z"/>
          <w:sz w:val="22"/>
          <w:szCs w:val="22"/>
        </w:rPr>
      </w:pPr>
      <w:ins w:id="23" w:author="Administrator" w:date="2015-04-15T00:23:00Z">
        <w:r w:rsidRPr="00E64E81">
          <w:rPr>
            <w:rFonts w:hint="eastAsia"/>
            <w:b/>
            <w:sz w:val="22"/>
            <w:szCs w:val="22"/>
          </w:rPr>
          <w:t xml:space="preserve">Worcester Polytechnic </w:t>
        </w:r>
        <w:r w:rsidRPr="00E64E81">
          <w:rPr>
            <w:b/>
            <w:sz w:val="22"/>
            <w:szCs w:val="22"/>
          </w:rPr>
          <w:t>Institute (</w:t>
        </w:r>
        <w:r w:rsidRPr="00E64E81">
          <w:rPr>
            <w:rFonts w:hint="eastAsia"/>
            <w:b/>
            <w:sz w:val="22"/>
            <w:szCs w:val="22"/>
          </w:rPr>
          <w:t>WPI)</w:t>
        </w:r>
        <w:r w:rsidRPr="00E64E81">
          <w:rPr>
            <w:rFonts w:hint="eastAsia"/>
            <w:sz w:val="22"/>
            <w:szCs w:val="22"/>
          </w:rPr>
          <w:t>, Worcester, MA</w:t>
        </w:r>
      </w:ins>
      <w:ins w:id="24" w:author="Administrator" w:date="2015-04-15T00:26:00Z">
        <w:r>
          <w:rPr>
            <w:sz w:val="22"/>
            <w:szCs w:val="22"/>
          </w:rPr>
          <w:t xml:space="preserve"> </w:t>
        </w:r>
        <w:r w:rsidRPr="008C2742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t xml:space="preserve">                            </w:t>
        </w:r>
        <w:del w:id="25" w:author="Obama Barack" w:date="2015-04-15T01:27:00Z">
          <w:r w:rsidDel="00993EB5">
            <w:rPr>
              <w:sz w:val="22"/>
              <w:szCs w:val="22"/>
            </w:rPr>
            <w:delText xml:space="preserve"> </w:delText>
          </w:r>
        </w:del>
        <w:r w:rsidR="00C55B7E">
          <w:rPr>
            <w:i/>
            <w:sz w:val="22"/>
            <w:szCs w:val="22"/>
          </w:rPr>
          <w:t>Aug. 2013</w:t>
        </w:r>
      </w:ins>
      <w:ins w:id="26" w:author="Administrator" w:date="2015-04-15T00:27:00Z">
        <w:r w:rsidR="00C55B7E">
          <w:rPr>
            <w:i/>
            <w:sz w:val="22"/>
            <w:szCs w:val="22"/>
          </w:rPr>
          <w:t xml:space="preserve"> </w:t>
        </w:r>
      </w:ins>
      <w:ins w:id="27" w:author="Administrator" w:date="2015-04-15T00:29:00Z">
        <w:r w:rsidR="00D55DC0">
          <w:rPr>
            <w:i/>
            <w:sz w:val="22"/>
            <w:szCs w:val="22"/>
          </w:rPr>
          <w:t>–</w:t>
        </w:r>
      </w:ins>
      <w:ins w:id="28" w:author="Administrator" w:date="2015-04-15T00:26:00Z">
        <w:r w:rsidRPr="008C2742">
          <w:rPr>
            <w:i/>
            <w:sz w:val="22"/>
            <w:szCs w:val="22"/>
            <w:rPrChange w:id="29" w:author="Administrator" w:date="2015-04-15T00:26:00Z">
              <w:rPr>
                <w:sz w:val="22"/>
                <w:szCs w:val="22"/>
              </w:rPr>
            </w:rPrChange>
          </w:rPr>
          <w:t xml:space="preserve"> May 2015</w:t>
        </w:r>
      </w:ins>
    </w:p>
    <w:p w14:paraId="31FDD9F3" w14:textId="19E6D984" w:rsidR="008C2742" w:rsidRPr="008C2742" w:rsidRDefault="008C2742">
      <w:pPr>
        <w:spacing w:after="40"/>
        <w:ind w:leftChars="-413" w:left="685" w:rightChars="-475" w:right="-1140" w:hangingChars="762" w:hanging="1676"/>
        <w:rPr>
          <w:ins w:id="30" w:author="Administrator" w:date="2015-04-15T00:23:00Z"/>
          <w:sz w:val="22"/>
          <w:szCs w:val="22"/>
          <w:rPrChange w:id="31" w:author="Administrator" w:date="2015-04-15T00:26:00Z">
            <w:rPr>
              <w:ins w:id="32" w:author="Administrator" w:date="2015-04-15T00:23:00Z"/>
              <w:b/>
              <w:sz w:val="22"/>
              <w:szCs w:val="22"/>
            </w:rPr>
          </w:rPrChange>
        </w:rPr>
        <w:pPrChange w:id="33" w:author="Obama Barack" w:date="2015-04-15T01:26:00Z">
          <w:pPr>
            <w:ind w:leftChars="-413" w:left="685" w:rightChars="-475" w:right="-1140" w:hangingChars="762" w:hanging="1676"/>
            <w:jc w:val="left"/>
          </w:pPr>
        </w:pPrChange>
      </w:pPr>
      <w:ins w:id="34" w:author="Administrator" w:date="2015-04-15T00:23:00Z">
        <w:r w:rsidRPr="008C2742">
          <w:rPr>
            <w:sz w:val="22"/>
            <w:szCs w:val="22"/>
            <w:rPrChange w:id="35" w:author="Administrator" w:date="2015-04-15T00:26:00Z">
              <w:rPr>
                <w:b/>
                <w:sz w:val="22"/>
                <w:szCs w:val="22"/>
              </w:rPr>
            </w:rPrChange>
          </w:rPr>
          <w:t>Master of Science in Computer Science,</w:t>
        </w:r>
        <w:r>
          <w:rPr>
            <w:rFonts w:hint="eastAsia"/>
            <w:sz w:val="22"/>
            <w:szCs w:val="22"/>
          </w:rPr>
          <w:t xml:space="preserve"> GPA 3.50</w:t>
        </w:r>
        <w:r w:rsidRPr="00E64E81">
          <w:rPr>
            <w:rFonts w:hint="eastAsia"/>
            <w:sz w:val="22"/>
            <w:szCs w:val="22"/>
          </w:rPr>
          <w:t xml:space="preserve">/4.0 </w:t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  <w:t xml:space="preserve">   </w:t>
        </w:r>
        <w:r>
          <w:rPr>
            <w:rFonts w:hint="eastAsia"/>
            <w:sz w:val="22"/>
            <w:szCs w:val="22"/>
          </w:rPr>
          <w:tab/>
          <w:t xml:space="preserve">                              </w:t>
        </w:r>
      </w:ins>
    </w:p>
    <w:p w14:paraId="729EFBE4" w14:textId="7863110F" w:rsidR="008C2742" w:rsidRDefault="008C2742" w:rsidP="00993EB5">
      <w:pPr>
        <w:ind w:leftChars="-413" w:left="685" w:rightChars="-475" w:right="-1140" w:hangingChars="762" w:hanging="1676"/>
        <w:jc w:val="left"/>
        <w:rPr>
          <w:ins w:id="36" w:author="Administrator" w:date="2015-04-15T00:23:00Z"/>
          <w:sz w:val="22"/>
          <w:szCs w:val="22"/>
        </w:rPr>
      </w:pPr>
      <w:ins w:id="37" w:author="Administrator" w:date="2015-04-15T00:23:00Z">
        <w:r w:rsidRPr="00E64E81">
          <w:rPr>
            <w:rFonts w:hint="eastAsia"/>
            <w:b/>
            <w:sz w:val="22"/>
            <w:szCs w:val="22"/>
          </w:rPr>
          <w:t>Anhui University (AHU)</w:t>
        </w:r>
        <w:r w:rsidRPr="00E64E81">
          <w:rPr>
            <w:rFonts w:hint="eastAsia"/>
            <w:sz w:val="22"/>
            <w:szCs w:val="22"/>
          </w:rPr>
          <w:t>, Anhui, China</w:t>
        </w:r>
      </w:ins>
      <w:ins w:id="38" w:author="Administrator" w:date="2015-04-15T00:27:00Z">
        <w:r w:rsidRPr="008C2742">
          <w:rPr>
            <w:rFonts w:hint="eastAsia"/>
            <w:sz w:val="22"/>
            <w:szCs w:val="22"/>
          </w:rPr>
          <w:t xml:space="preserve"> </w:t>
        </w:r>
        <w:r>
          <w:rPr>
            <w:sz w:val="22"/>
            <w:szCs w:val="22"/>
          </w:rPr>
          <w:t xml:space="preserve">                                            </w:t>
        </w:r>
      </w:ins>
      <w:ins w:id="39" w:author="Administrator" w:date="2015-04-15T00:30:00Z">
        <w:r w:rsidR="00D55DC0">
          <w:rPr>
            <w:sz w:val="22"/>
            <w:szCs w:val="22"/>
          </w:rPr>
          <w:t xml:space="preserve"> </w:t>
        </w:r>
      </w:ins>
      <w:ins w:id="40" w:author="Administrator" w:date="2015-04-15T00:31:00Z">
        <w:r w:rsidR="00D55DC0">
          <w:rPr>
            <w:sz w:val="22"/>
            <w:szCs w:val="22"/>
          </w:rPr>
          <w:t xml:space="preserve"> </w:t>
        </w:r>
      </w:ins>
      <w:ins w:id="41" w:author="Administrator" w:date="2015-04-15T00:27:00Z">
        <w:r w:rsidRPr="008C2742">
          <w:rPr>
            <w:i/>
            <w:sz w:val="22"/>
            <w:szCs w:val="22"/>
            <w:rPrChange w:id="42" w:author="Administrator" w:date="2015-04-15T00:27:00Z">
              <w:rPr>
                <w:sz w:val="22"/>
                <w:szCs w:val="22"/>
              </w:rPr>
            </w:rPrChange>
          </w:rPr>
          <w:t xml:space="preserve">Sep. 2008 </w:t>
        </w:r>
        <w:r w:rsidR="00C55B7E">
          <w:rPr>
            <w:i/>
            <w:sz w:val="22"/>
            <w:szCs w:val="22"/>
          </w:rPr>
          <w:t>–</w:t>
        </w:r>
        <w:r w:rsidRPr="008C2742">
          <w:rPr>
            <w:i/>
            <w:sz w:val="22"/>
            <w:szCs w:val="22"/>
            <w:rPrChange w:id="43" w:author="Administrator" w:date="2015-04-15T00:27:00Z">
              <w:rPr>
                <w:sz w:val="22"/>
                <w:szCs w:val="22"/>
              </w:rPr>
            </w:rPrChange>
          </w:rPr>
          <w:t xml:space="preserve"> </w:t>
        </w:r>
        <w:r w:rsidR="00C55B7E">
          <w:rPr>
            <w:i/>
            <w:sz w:val="22"/>
            <w:szCs w:val="22"/>
          </w:rPr>
          <w:t>Jul.</w:t>
        </w:r>
        <w:r w:rsidRPr="008C2742">
          <w:rPr>
            <w:i/>
            <w:sz w:val="22"/>
            <w:szCs w:val="22"/>
            <w:rPrChange w:id="44" w:author="Administrator" w:date="2015-04-15T00:27:00Z">
              <w:rPr>
                <w:sz w:val="22"/>
                <w:szCs w:val="22"/>
              </w:rPr>
            </w:rPrChange>
          </w:rPr>
          <w:t xml:space="preserve"> 2012</w:t>
        </w:r>
      </w:ins>
    </w:p>
    <w:p w14:paraId="1E671A12" w14:textId="12F39BA4" w:rsidR="008C2742" w:rsidRPr="00E64E81" w:rsidRDefault="008C2742">
      <w:pPr>
        <w:spacing w:after="40"/>
        <w:ind w:leftChars="-413" w:left="685" w:rightChars="-475" w:right="-1140" w:hangingChars="762" w:hanging="1676"/>
        <w:rPr>
          <w:ins w:id="45" w:author="Administrator" w:date="2015-04-15T00:23:00Z"/>
          <w:sz w:val="22"/>
          <w:szCs w:val="22"/>
        </w:rPr>
        <w:pPrChange w:id="46" w:author="Administrator" w:date="2015-04-15T01:13:00Z">
          <w:pPr>
            <w:ind w:leftChars="-413" w:left="-991" w:rightChars="-475" w:right="-1140" w:firstLineChars="1" w:firstLine="2"/>
            <w:jc w:val="left"/>
          </w:pPr>
        </w:pPrChange>
      </w:pPr>
      <w:ins w:id="47" w:author="Administrator" w:date="2015-04-15T00:23:00Z">
        <w:r w:rsidRPr="00C55B7E">
          <w:rPr>
            <w:sz w:val="22"/>
            <w:szCs w:val="22"/>
            <w:rPrChange w:id="48" w:author="Administrator" w:date="2015-04-15T00:27:00Z">
              <w:rPr>
                <w:b/>
                <w:sz w:val="22"/>
                <w:szCs w:val="22"/>
              </w:rPr>
            </w:rPrChange>
          </w:rPr>
          <w:t>Bachelor of Science in Computer Science and Technology,</w:t>
        </w:r>
        <w:r w:rsidRPr="00E64E81">
          <w:rPr>
            <w:rFonts w:hint="eastAsia"/>
            <w:sz w:val="22"/>
            <w:szCs w:val="22"/>
          </w:rPr>
          <w:t xml:space="preserve"> GPA 82.5/100.0 </w:t>
        </w:r>
        <w:r>
          <w:rPr>
            <w:rFonts w:hint="eastAsia"/>
            <w:sz w:val="22"/>
            <w:szCs w:val="22"/>
          </w:rPr>
          <w:t xml:space="preserve">                      </w:t>
        </w:r>
      </w:ins>
    </w:p>
    <w:p w14:paraId="745FFA1B" w14:textId="2CB766E8" w:rsidR="008C2742" w:rsidRPr="00E64E81" w:rsidRDefault="00D55DC0">
      <w:pPr>
        <w:ind w:leftChars="-413" w:left="-991" w:rightChars="-475" w:right="-1140" w:firstLineChars="1" w:firstLine="2"/>
        <w:jc w:val="left"/>
        <w:rPr>
          <w:ins w:id="49" w:author="Administrator" w:date="2015-04-15T00:23:00Z"/>
          <w:b/>
          <w:sz w:val="22"/>
          <w:szCs w:val="22"/>
        </w:rPr>
      </w:pPr>
      <w:ins w:id="50" w:author="Administrator" w:date="2015-04-15T00:23:00Z">
        <w:r>
          <w:rPr>
            <w:b/>
            <w:sz w:val="22"/>
            <w:szCs w:val="22"/>
          </w:rPr>
          <w:t>Related Courses</w:t>
        </w:r>
      </w:ins>
    </w:p>
    <w:p w14:paraId="35B25058" w14:textId="7F899249" w:rsidR="008C2742" w:rsidRDefault="008C2742">
      <w:pPr>
        <w:spacing w:after="200"/>
        <w:ind w:leftChars="-413" w:left="-991" w:rightChars="-475" w:right="-1140" w:firstLineChars="1" w:firstLine="2"/>
        <w:jc w:val="left"/>
        <w:rPr>
          <w:ins w:id="51" w:author="Administrator" w:date="2015-04-15T00:23:00Z"/>
          <w:sz w:val="22"/>
          <w:szCs w:val="22"/>
        </w:rPr>
        <w:pPrChange w:id="52" w:author="Administrator" w:date="2015-04-15T01:13:00Z">
          <w:pPr>
            <w:ind w:leftChars="-413" w:left="826" w:rightChars="-475" w:right="-1140" w:hangingChars="826" w:hanging="1817"/>
            <w:jc w:val="left"/>
          </w:pPr>
        </w:pPrChange>
      </w:pPr>
      <w:ins w:id="53" w:author="Administrator" w:date="2015-04-15T00:23:00Z">
        <w:r>
          <w:rPr>
            <w:rFonts w:hint="eastAsia"/>
            <w:sz w:val="22"/>
            <w:szCs w:val="22"/>
          </w:rPr>
          <w:t>Operating System</w:t>
        </w:r>
        <w:r w:rsidRPr="00E64E81">
          <w:rPr>
            <w:rFonts w:hint="eastAsia"/>
            <w:sz w:val="22"/>
            <w:szCs w:val="22"/>
          </w:rPr>
          <w:t>,</w:t>
        </w:r>
        <w:r>
          <w:rPr>
            <w:rFonts w:hint="eastAsia"/>
            <w:sz w:val="22"/>
            <w:szCs w:val="22"/>
          </w:rPr>
          <w:t xml:space="preserve"> </w:t>
        </w:r>
        <w:r w:rsidRPr="00E64E81">
          <w:rPr>
            <w:rFonts w:hint="eastAsia"/>
            <w:sz w:val="22"/>
            <w:szCs w:val="22"/>
          </w:rPr>
          <w:t>Software Security</w:t>
        </w:r>
        <w:r>
          <w:rPr>
            <w:rFonts w:hint="eastAsia"/>
            <w:sz w:val="22"/>
            <w:szCs w:val="22"/>
          </w:rPr>
          <w:t xml:space="preserve">, </w:t>
        </w:r>
        <w:r w:rsidRPr="00E64E81">
          <w:rPr>
            <w:rFonts w:hint="eastAsia"/>
            <w:sz w:val="22"/>
            <w:szCs w:val="22"/>
          </w:rPr>
          <w:t>Artificial Intelligence</w:t>
        </w:r>
        <w:r>
          <w:rPr>
            <w:rFonts w:hint="eastAsia"/>
            <w:sz w:val="22"/>
            <w:szCs w:val="22"/>
          </w:rPr>
          <w:t xml:space="preserve">, </w:t>
        </w:r>
        <w:r>
          <w:rPr>
            <w:sz w:val="22"/>
            <w:szCs w:val="22"/>
          </w:rPr>
          <w:t>K</w:t>
        </w:r>
        <w:r>
          <w:rPr>
            <w:rFonts w:hint="eastAsia"/>
            <w:sz w:val="22"/>
            <w:szCs w:val="22"/>
          </w:rPr>
          <w:t>DD</w:t>
        </w:r>
        <w:r w:rsidRPr="00E64E81">
          <w:rPr>
            <w:rFonts w:hint="eastAsia"/>
            <w:sz w:val="22"/>
            <w:szCs w:val="22"/>
          </w:rPr>
          <w:t xml:space="preserve">, </w:t>
        </w:r>
        <w:r w:rsidRPr="00E64E81">
          <w:rPr>
            <w:sz w:val="22"/>
            <w:szCs w:val="22"/>
          </w:rPr>
          <w:t xml:space="preserve">Design of </w:t>
        </w:r>
        <w:r w:rsidRPr="00E64E81">
          <w:rPr>
            <w:rFonts w:hint="eastAsia"/>
            <w:sz w:val="22"/>
            <w:szCs w:val="22"/>
          </w:rPr>
          <w:t>Software</w:t>
        </w:r>
        <w:r w:rsidRPr="00E64E81">
          <w:rPr>
            <w:sz w:val="22"/>
            <w:szCs w:val="22"/>
          </w:rPr>
          <w:t xml:space="preserve"> Systems</w:t>
        </w:r>
        <w:r w:rsidRPr="00E64E81">
          <w:rPr>
            <w:rFonts w:hint="eastAsia"/>
            <w:sz w:val="22"/>
            <w:szCs w:val="22"/>
          </w:rPr>
          <w:t xml:space="preserve">, Analysis of Algorithm, </w:t>
        </w:r>
        <w:bookmarkStart w:id="54" w:name="_GoBack"/>
        <w:r>
          <w:rPr>
            <w:rFonts w:hint="eastAsia"/>
            <w:sz w:val="22"/>
            <w:szCs w:val="22"/>
          </w:rPr>
          <w:t>Computer Architecture,</w:t>
        </w:r>
        <w:r w:rsidRPr="00E64E81">
          <w:rPr>
            <w:rFonts w:hint="eastAsia"/>
            <w:sz w:val="22"/>
            <w:szCs w:val="22"/>
          </w:rPr>
          <w:t xml:space="preserve"> Programming Language Design, </w:t>
        </w:r>
        <w:r>
          <w:rPr>
            <w:rFonts w:hint="eastAsia"/>
            <w:sz w:val="22"/>
            <w:szCs w:val="22"/>
          </w:rPr>
          <w:t>Database</w:t>
        </w:r>
        <w:r>
          <w:rPr>
            <w:sz w:val="22"/>
            <w:szCs w:val="22"/>
          </w:rPr>
          <w:t xml:space="preserve"> Management Systems</w:t>
        </w:r>
      </w:ins>
    </w:p>
    <w:bookmarkEnd w:id="54"/>
    <w:p w14:paraId="14C0FFD0" w14:textId="7B299E26" w:rsidR="008C2742" w:rsidRDefault="008C2742">
      <w:pPr>
        <w:ind w:leftChars="-413" w:left="967" w:rightChars="-475" w:right="-1140" w:hangingChars="816" w:hanging="1958"/>
        <w:jc w:val="left"/>
        <w:rPr>
          <w:ins w:id="55" w:author="Microsoft Office User" w:date="2017-02-05T23:19:00Z"/>
          <w:b/>
        </w:rPr>
        <w:pPrChange w:id="56" w:author="Obama Barack" w:date="2015-04-15T01:26:00Z">
          <w:pPr>
            <w:ind w:leftChars="-413" w:left="804" w:rightChars="-475" w:right="-1140" w:hangingChars="816" w:hanging="1795"/>
            <w:jc w:val="left"/>
          </w:pPr>
        </w:pPrChange>
      </w:pPr>
      <w:ins w:id="57" w:author="Administrator" w:date="2015-04-15T00:23:00Z">
        <w:r w:rsidRPr="00D55DC0">
          <w:rPr>
            <w:b/>
            <w:rPrChange w:id="58" w:author="Administrator" w:date="2015-04-15T00:31:00Z">
              <w:rPr>
                <w:b/>
                <w:sz w:val="22"/>
                <w:szCs w:val="22"/>
              </w:rPr>
            </w:rPrChange>
          </w:rPr>
          <w:t>EXPERIENCE</w:t>
        </w:r>
      </w:ins>
    </w:p>
    <w:p w14:paraId="356ECA26" w14:textId="3265E937" w:rsidR="00DC65DF" w:rsidRPr="00E64E81" w:rsidRDefault="00DC65DF" w:rsidP="00DC65DF">
      <w:pPr>
        <w:ind w:leftChars="-413" w:left="-991" w:rightChars="-475" w:right="-1140"/>
        <w:rPr>
          <w:ins w:id="59" w:author="Microsoft Office User" w:date="2017-02-05T23:19:00Z"/>
          <w:sz w:val="22"/>
          <w:szCs w:val="22"/>
        </w:rPr>
      </w:pPr>
      <w:ins w:id="60" w:author="Microsoft Office User" w:date="2017-02-05T23:19:00Z">
        <w:r w:rsidRPr="00E64E81">
          <w:rPr>
            <w:b/>
            <w:sz w:val="22"/>
            <w:szCs w:val="22"/>
          </w:rPr>
          <w:t>Software Engineer</w:t>
        </w:r>
        <w:r>
          <w:rPr>
            <w:b/>
            <w:sz w:val="22"/>
            <w:szCs w:val="22"/>
          </w:rPr>
          <w:t xml:space="preserve"> 2</w:t>
        </w:r>
        <w:r w:rsidRPr="00E64E81">
          <w:rPr>
            <w:sz w:val="22"/>
            <w:szCs w:val="22"/>
          </w:rPr>
          <w:t xml:space="preserve">, </w:t>
        </w:r>
        <w:r>
          <w:rPr>
            <w:sz w:val="22"/>
            <w:szCs w:val="22"/>
          </w:rPr>
          <w:t>Dell EMC</w:t>
        </w:r>
        <w:r w:rsidRPr="00E64E81">
          <w:rPr>
            <w:sz w:val="22"/>
            <w:szCs w:val="22"/>
          </w:rPr>
          <w:t xml:space="preserve">, </w:t>
        </w:r>
        <w:r>
          <w:rPr>
            <w:sz w:val="22"/>
            <w:szCs w:val="22"/>
          </w:rPr>
          <w:t>Cambridge, MA</w:t>
        </w:r>
        <w:r>
          <w:rPr>
            <w:rFonts w:hint="eastAsia"/>
            <w:sz w:val="22"/>
            <w:szCs w:val="22"/>
          </w:rPr>
          <w:t xml:space="preserve">                          </w:t>
        </w:r>
        <w:r>
          <w:rPr>
            <w:sz w:val="22"/>
            <w:szCs w:val="22"/>
          </w:rPr>
          <w:t xml:space="preserve">     </w:t>
        </w:r>
      </w:ins>
      <w:ins w:id="61" w:author="Microsoft Office User" w:date="2017-02-05T23:20:00Z">
        <w:r>
          <w:rPr>
            <w:sz w:val="22"/>
            <w:szCs w:val="22"/>
          </w:rPr>
          <w:t xml:space="preserve">          </w:t>
        </w:r>
      </w:ins>
      <w:ins w:id="62" w:author="Microsoft Office User" w:date="2017-02-05T23:19:00Z">
        <w:r>
          <w:rPr>
            <w:i/>
            <w:sz w:val="22"/>
            <w:szCs w:val="22"/>
          </w:rPr>
          <w:t>Jun.2015</w:t>
        </w:r>
        <w:r w:rsidRPr="00656AE2">
          <w:rPr>
            <w:i/>
            <w:sz w:val="22"/>
            <w:szCs w:val="22"/>
          </w:rPr>
          <w:t xml:space="preserve"> </w:t>
        </w:r>
        <w:r>
          <w:rPr>
            <w:i/>
            <w:sz w:val="22"/>
            <w:szCs w:val="22"/>
          </w:rPr>
          <w:t>–</w:t>
        </w:r>
      </w:ins>
      <w:ins w:id="63" w:author="Microsoft Office User" w:date="2017-02-05T23:20:00Z">
        <w:r>
          <w:rPr>
            <w:i/>
            <w:sz w:val="22"/>
            <w:szCs w:val="22"/>
          </w:rPr>
          <w:t xml:space="preserve"> Current</w:t>
        </w:r>
      </w:ins>
      <w:ins w:id="64" w:author="Microsoft Office User" w:date="2017-02-05T23:19:00Z">
        <w:r w:rsidRPr="00E64E81">
          <w:rPr>
            <w:rFonts w:hint="eastAsia"/>
            <w:sz w:val="22"/>
            <w:szCs w:val="22"/>
          </w:rPr>
          <w:t xml:space="preserve"> </w:t>
        </w:r>
      </w:ins>
    </w:p>
    <w:p w14:paraId="764DDBA8" w14:textId="424457F2" w:rsidR="00DC65DF" w:rsidRPr="00E64E81" w:rsidRDefault="00DC65DF" w:rsidP="00DC65DF">
      <w:pPr>
        <w:pStyle w:val="ListParagraph"/>
        <w:numPr>
          <w:ilvl w:val="0"/>
          <w:numId w:val="19"/>
        </w:numPr>
        <w:ind w:left="-567" w:rightChars="-475" w:right="-1140" w:firstLineChars="0" w:hanging="424"/>
        <w:jc w:val="left"/>
        <w:rPr>
          <w:ins w:id="65" w:author="Microsoft Office User" w:date="2017-02-05T23:19:00Z"/>
          <w:b/>
          <w:sz w:val="22"/>
          <w:szCs w:val="22"/>
        </w:rPr>
      </w:pPr>
      <w:ins w:id="66" w:author="Microsoft Office User" w:date="2017-02-05T23:20:00Z">
        <w:r>
          <w:rPr>
            <w:sz w:val="22"/>
            <w:szCs w:val="22"/>
          </w:rPr>
          <w:t>Contributing</w:t>
        </w:r>
      </w:ins>
      <w:ins w:id="67" w:author="Microsoft Office User" w:date="2017-02-05T23:21:00Z">
        <w:r>
          <w:rPr>
            <w:sz w:val="22"/>
            <w:szCs w:val="22"/>
          </w:rPr>
          <w:t xml:space="preserve"> to Open Source </w:t>
        </w:r>
        <w:proofErr w:type="spellStart"/>
        <w:r>
          <w:rPr>
            <w:sz w:val="22"/>
            <w:szCs w:val="22"/>
          </w:rPr>
          <w:t>CloudFoundry</w:t>
        </w:r>
        <w:proofErr w:type="spellEnd"/>
        <w:r>
          <w:rPr>
            <w:sz w:val="22"/>
            <w:szCs w:val="22"/>
          </w:rPr>
          <w:t xml:space="preserve"> for Dell EMC.</w:t>
        </w:r>
      </w:ins>
      <w:ins w:id="68" w:author="Microsoft Office User" w:date="2017-02-05T23:20:00Z">
        <w:r>
          <w:rPr>
            <w:sz w:val="22"/>
            <w:szCs w:val="22"/>
          </w:rPr>
          <w:t xml:space="preserve"> </w:t>
        </w:r>
      </w:ins>
    </w:p>
    <w:p w14:paraId="23F0C3A7" w14:textId="5C1BA0AB" w:rsidR="00DC65DF" w:rsidRPr="001B6ECC" w:rsidRDefault="00DC65DF" w:rsidP="00DC65DF">
      <w:pPr>
        <w:pStyle w:val="ListParagraph"/>
        <w:numPr>
          <w:ilvl w:val="0"/>
          <w:numId w:val="19"/>
        </w:numPr>
        <w:ind w:left="-567" w:rightChars="-475" w:right="-1140" w:firstLineChars="0" w:hanging="424"/>
        <w:jc w:val="left"/>
        <w:rPr>
          <w:ins w:id="69" w:author="Microsoft Office User" w:date="2017-02-05T23:19:00Z"/>
          <w:b/>
          <w:sz w:val="22"/>
          <w:szCs w:val="22"/>
        </w:rPr>
      </w:pPr>
      <w:ins w:id="70" w:author="Microsoft Office User" w:date="2017-02-05T23:19:00Z">
        <w:r>
          <w:rPr>
            <w:sz w:val="22"/>
            <w:szCs w:val="22"/>
          </w:rPr>
          <w:t xml:space="preserve">Doing </w:t>
        </w:r>
      </w:ins>
      <w:ins w:id="71" w:author="Microsoft Office User" w:date="2017-02-05T23:22:00Z">
        <w:r>
          <w:rPr>
            <w:sz w:val="22"/>
            <w:szCs w:val="22"/>
          </w:rPr>
          <w:t>advance research for Dell EMC CTO group.</w:t>
        </w:r>
      </w:ins>
    </w:p>
    <w:p w14:paraId="5D823C45" w14:textId="7CFDF361" w:rsidR="00DC65DF" w:rsidRPr="00D55DC0" w:rsidDel="00DC65DF" w:rsidRDefault="00DC65DF">
      <w:pPr>
        <w:ind w:leftChars="-413" w:left="967" w:rightChars="-475" w:right="-1140" w:hangingChars="816" w:hanging="1958"/>
        <w:jc w:val="left"/>
        <w:rPr>
          <w:ins w:id="72" w:author="Administrator" w:date="2015-04-15T00:23:00Z"/>
          <w:del w:id="73" w:author="Microsoft Office User" w:date="2017-02-05T23:19:00Z"/>
          <w:b/>
          <w:rPrChange w:id="74" w:author="Administrator" w:date="2015-04-15T00:31:00Z">
            <w:rPr>
              <w:ins w:id="75" w:author="Administrator" w:date="2015-04-15T00:23:00Z"/>
              <w:del w:id="76" w:author="Microsoft Office User" w:date="2017-02-05T23:19:00Z"/>
              <w:b/>
              <w:sz w:val="22"/>
              <w:szCs w:val="22"/>
            </w:rPr>
          </w:rPrChange>
        </w:rPr>
        <w:pPrChange w:id="77" w:author="Obama Barack" w:date="2015-04-15T01:26:00Z">
          <w:pPr>
            <w:ind w:leftChars="-413" w:left="804" w:rightChars="-475" w:right="-1140" w:hangingChars="816" w:hanging="1795"/>
            <w:jc w:val="left"/>
          </w:pPr>
        </w:pPrChange>
      </w:pPr>
    </w:p>
    <w:p w14:paraId="4B2278BF" w14:textId="0B92646A" w:rsidR="008C2742" w:rsidRPr="00E64E81" w:rsidRDefault="008C2742" w:rsidP="008C2742">
      <w:pPr>
        <w:ind w:leftChars="-413" w:left="-991" w:rightChars="-475" w:right="-1140"/>
        <w:rPr>
          <w:ins w:id="78" w:author="Administrator" w:date="2015-04-15T00:23:00Z"/>
          <w:sz w:val="22"/>
          <w:szCs w:val="22"/>
        </w:rPr>
      </w:pPr>
      <w:ins w:id="79" w:author="Administrator" w:date="2015-04-15T00:23:00Z">
        <w:r w:rsidRPr="00E64E81">
          <w:rPr>
            <w:b/>
            <w:sz w:val="22"/>
            <w:szCs w:val="22"/>
          </w:rPr>
          <w:t>Software Engineer</w:t>
        </w:r>
        <w:r>
          <w:rPr>
            <w:b/>
            <w:sz w:val="22"/>
            <w:szCs w:val="22"/>
          </w:rPr>
          <w:t xml:space="preserve"> Intern</w:t>
        </w:r>
        <w:r w:rsidRPr="00E64E81">
          <w:rPr>
            <w:sz w:val="22"/>
            <w:szCs w:val="22"/>
          </w:rPr>
          <w:t>, BMC Software Inc., Lexington</w:t>
        </w:r>
        <w:r>
          <w:rPr>
            <w:sz w:val="22"/>
            <w:szCs w:val="22"/>
          </w:rPr>
          <w:t>, MA</w:t>
        </w:r>
        <w:r w:rsidR="00D55DC0">
          <w:rPr>
            <w:rFonts w:hint="eastAsia"/>
            <w:sz w:val="22"/>
            <w:szCs w:val="22"/>
          </w:rPr>
          <w:t xml:space="preserve">                          </w:t>
        </w:r>
      </w:ins>
      <w:ins w:id="80" w:author="Administrator" w:date="2015-04-15T00:30:00Z">
        <w:r w:rsidR="00D55DC0">
          <w:rPr>
            <w:sz w:val="22"/>
            <w:szCs w:val="22"/>
          </w:rPr>
          <w:t xml:space="preserve">    </w:t>
        </w:r>
      </w:ins>
      <w:ins w:id="81" w:author="Administrator" w:date="2015-04-15T00:31:00Z">
        <w:r w:rsidR="00D55DC0">
          <w:rPr>
            <w:sz w:val="22"/>
            <w:szCs w:val="22"/>
          </w:rPr>
          <w:t xml:space="preserve"> </w:t>
        </w:r>
      </w:ins>
      <w:ins w:id="82" w:author="Administrator" w:date="2015-04-15T00:23:00Z">
        <w:r w:rsidRPr="00D55DC0">
          <w:rPr>
            <w:i/>
            <w:sz w:val="22"/>
            <w:szCs w:val="22"/>
            <w:rPrChange w:id="83" w:author="Administrator" w:date="2015-04-15T00:29:00Z">
              <w:rPr>
                <w:sz w:val="22"/>
                <w:szCs w:val="22"/>
              </w:rPr>
            </w:rPrChange>
          </w:rPr>
          <w:t xml:space="preserve">May </w:t>
        </w:r>
      </w:ins>
      <w:ins w:id="84" w:author="Administrator" w:date="2015-04-15T00:29:00Z">
        <w:r w:rsidR="00D55DC0">
          <w:rPr>
            <w:i/>
            <w:sz w:val="22"/>
            <w:szCs w:val="22"/>
          </w:rPr>
          <w:t>–</w:t>
        </w:r>
      </w:ins>
      <w:ins w:id="85" w:author="Administrator" w:date="2015-04-15T00:23:00Z">
        <w:r w:rsidRPr="00D55DC0">
          <w:rPr>
            <w:i/>
            <w:sz w:val="22"/>
            <w:szCs w:val="22"/>
            <w:rPrChange w:id="86" w:author="Administrator" w:date="2015-04-15T00:29:00Z">
              <w:rPr>
                <w:sz w:val="22"/>
                <w:szCs w:val="22"/>
              </w:rPr>
            </w:rPrChange>
          </w:rPr>
          <w:t xml:space="preserve"> Aug</w:t>
        </w:r>
      </w:ins>
      <w:ins w:id="87" w:author="Administrator" w:date="2015-04-15T00:29:00Z">
        <w:r w:rsidR="00D55DC0">
          <w:rPr>
            <w:i/>
            <w:sz w:val="22"/>
            <w:szCs w:val="22"/>
          </w:rPr>
          <w:t>.</w:t>
        </w:r>
      </w:ins>
      <w:ins w:id="88" w:author="Administrator" w:date="2015-04-15T00:23:00Z">
        <w:r w:rsidRPr="00D55DC0">
          <w:rPr>
            <w:i/>
            <w:sz w:val="22"/>
            <w:szCs w:val="22"/>
            <w:rPrChange w:id="89" w:author="Administrator" w:date="2015-04-15T00:29:00Z">
              <w:rPr>
                <w:sz w:val="22"/>
                <w:szCs w:val="22"/>
              </w:rPr>
            </w:rPrChange>
          </w:rPr>
          <w:t xml:space="preserve"> 2014</w:t>
        </w:r>
        <w:r w:rsidRPr="00E64E81">
          <w:rPr>
            <w:rFonts w:hint="eastAsia"/>
            <w:sz w:val="22"/>
            <w:szCs w:val="22"/>
          </w:rPr>
          <w:t xml:space="preserve"> </w:t>
        </w:r>
      </w:ins>
    </w:p>
    <w:p w14:paraId="047F1B58" w14:textId="02E9844A" w:rsidR="008C2742" w:rsidRPr="00E64E81" w:rsidRDefault="008C2742" w:rsidP="008C2742">
      <w:pPr>
        <w:pStyle w:val="ListParagraph"/>
        <w:numPr>
          <w:ilvl w:val="0"/>
          <w:numId w:val="19"/>
        </w:numPr>
        <w:ind w:left="-567" w:rightChars="-475" w:right="-1140" w:firstLineChars="0" w:hanging="424"/>
        <w:jc w:val="left"/>
        <w:rPr>
          <w:ins w:id="90" w:author="Administrator" w:date="2015-04-15T00:23:00Z"/>
          <w:b/>
          <w:sz w:val="22"/>
          <w:szCs w:val="22"/>
        </w:rPr>
      </w:pPr>
      <w:ins w:id="91" w:author="Administrator" w:date="2015-04-15T00:23:00Z">
        <w:r w:rsidRPr="00E64E81">
          <w:rPr>
            <w:sz w:val="22"/>
            <w:szCs w:val="22"/>
          </w:rPr>
          <w:t>Worked on Java SDK for Cloud Lifecycle Management (CLM</w:t>
        </w:r>
        <w:r>
          <w:rPr>
            <w:sz w:val="22"/>
            <w:szCs w:val="22"/>
          </w:rPr>
          <w:t xml:space="preserve">) </w:t>
        </w:r>
      </w:ins>
      <w:ins w:id="92" w:author="Administrator" w:date="2015-04-15T00:35:00Z">
        <w:r w:rsidR="008302FD">
          <w:rPr>
            <w:sz w:val="22"/>
            <w:szCs w:val="22"/>
          </w:rPr>
          <w:t>to wrap</w:t>
        </w:r>
      </w:ins>
      <w:ins w:id="93" w:author="Administrator" w:date="2015-04-15T00:23:00Z">
        <w:r>
          <w:rPr>
            <w:sz w:val="22"/>
            <w:szCs w:val="22"/>
          </w:rPr>
          <w:t xml:space="preserve"> </w:t>
        </w:r>
        <w:r w:rsidR="008302FD">
          <w:rPr>
            <w:sz w:val="22"/>
            <w:szCs w:val="22"/>
          </w:rPr>
          <w:t>exist</w:t>
        </w:r>
      </w:ins>
      <w:ins w:id="94" w:author="Administrator" w:date="2015-04-15T00:36:00Z">
        <w:r w:rsidR="008302FD">
          <w:rPr>
            <w:sz w:val="22"/>
            <w:szCs w:val="22"/>
          </w:rPr>
          <w:t>ing</w:t>
        </w:r>
      </w:ins>
      <w:ins w:id="95" w:author="Administrator" w:date="2015-04-15T00:23:00Z">
        <w:r w:rsidRPr="00E64E81">
          <w:rPr>
            <w:sz w:val="22"/>
            <w:szCs w:val="22"/>
          </w:rPr>
          <w:t xml:space="preserve"> REST API.</w:t>
        </w:r>
      </w:ins>
    </w:p>
    <w:p w14:paraId="1B48BE49" w14:textId="6907CCD6" w:rsidR="008C2742" w:rsidRPr="001B6ECC" w:rsidRDefault="008C2742" w:rsidP="008C2742">
      <w:pPr>
        <w:pStyle w:val="ListParagraph"/>
        <w:numPr>
          <w:ilvl w:val="0"/>
          <w:numId w:val="19"/>
        </w:numPr>
        <w:ind w:left="-567" w:rightChars="-475" w:right="-1140" w:firstLineChars="0" w:hanging="424"/>
        <w:jc w:val="left"/>
        <w:rPr>
          <w:ins w:id="96" w:author="Administrator" w:date="2015-04-15T00:23:00Z"/>
          <w:b/>
          <w:sz w:val="22"/>
          <w:szCs w:val="22"/>
        </w:rPr>
      </w:pPr>
      <w:ins w:id="97" w:author="Administrator" w:date="2015-04-15T00:23:00Z">
        <w:r w:rsidRPr="00E64E81">
          <w:rPr>
            <w:sz w:val="22"/>
            <w:szCs w:val="22"/>
          </w:rPr>
          <w:t xml:space="preserve">With </w:t>
        </w:r>
      </w:ins>
      <w:ins w:id="98" w:author="Administrator" w:date="2015-04-15T00:37:00Z">
        <w:r w:rsidR="00452C1C">
          <w:rPr>
            <w:sz w:val="22"/>
            <w:szCs w:val="22"/>
          </w:rPr>
          <w:t>a colleague</w:t>
        </w:r>
      </w:ins>
      <w:ins w:id="99" w:author="Administrator" w:date="2015-04-15T00:23:00Z">
        <w:r w:rsidRPr="00E64E81">
          <w:rPr>
            <w:sz w:val="22"/>
            <w:szCs w:val="22"/>
          </w:rPr>
          <w:t>, developed a new Plugin Project for Communication between two Systems.</w:t>
        </w:r>
      </w:ins>
    </w:p>
    <w:p w14:paraId="50B8BCA7" w14:textId="20E35788" w:rsidR="008C2742" w:rsidRPr="00E64E81" w:rsidRDefault="008C2742" w:rsidP="008C2742">
      <w:pPr>
        <w:ind w:leftChars="-413" w:left="-991" w:rightChars="-475" w:right="-1140" w:firstLineChars="1" w:firstLine="2"/>
        <w:rPr>
          <w:ins w:id="100" w:author="Administrator" w:date="2015-04-15T00:23:00Z"/>
          <w:sz w:val="22"/>
          <w:szCs w:val="22"/>
        </w:rPr>
      </w:pPr>
      <w:ins w:id="101" w:author="Administrator" w:date="2015-04-15T00:23:00Z">
        <w:r w:rsidRPr="00E64E81">
          <w:rPr>
            <w:rFonts w:hint="eastAsia"/>
            <w:b/>
            <w:sz w:val="22"/>
            <w:szCs w:val="22"/>
          </w:rPr>
          <w:t>Software Engineer</w:t>
        </w:r>
        <w:r w:rsidRPr="00E64E81">
          <w:rPr>
            <w:rFonts w:hint="eastAsia"/>
            <w:sz w:val="22"/>
            <w:szCs w:val="22"/>
          </w:rPr>
          <w:t>, I-MD, Shanghai,</w:t>
        </w:r>
        <w:r>
          <w:rPr>
            <w:sz w:val="22"/>
            <w:szCs w:val="22"/>
          </w:rPr>
          <w:t xml:space="preserve"> China</w:t>
        </w:r>
        <w:r w:rsidRPr="00E64E81">
          <w:rPr>
            <w:rFonts w:hint="eastAsia"/>
            <w:sz w:val="22"/>
            <w:szCs w:val="22"/>
          </w:rPr>
          <w:t xml:space="preserve"> </w:t>
        </w:r>
        <w:r>
          <w:rPr>
            <w:rFonts w:hint="eastAsia"/>
            <w:sz w:val="22"/>
            <w:szCs w:val="22"/>
          </w:rPr>
          <w:t xml:space="preserve">                                          </w:t>
        </w:r>
        <w:r w:rsidRPr="00D55DC0">
          <w:rPr>
            <w:i/>
            <w:sz w:val="22"/>
            <w:szCs w:val="22"/>
            <w:rPrChange w:id="102" w:author="Administrator" w:date="2015-04-15T00:30:00Z">
              <w:rPr>
                <w:sz w:val="22"/>
                <w:szCs w:val="22"/>
              </w:rPr>
            </w:rPrChange>
          </w:rPr>
          <w:t>Oct</w:t>
        </w:r>
      </w:ins>
      <w:ins w:id="103" w:author="Administrator" w:date="2015-04-15T00:30:00Z">
        <w:r w:rsidR="00D55DC0">
          <w:rPr>
            <w:i/>
            <w:sz w:val="22"/>
            <w:szCs w:val="22"/>
          </w:rPr>
          <w:t>.</w:t>
        </w:r>
      </w:ins>
      <w:ins w:id="104" w:author="Administrator" w:date="2015-04-15T00:23:00Z">
        <w:r w:rsidR="00D55DC0">
          <w:rPr>
            <w:i/>
            <w:sz w:val="22"/>
            <w:szCs w:val="22"/>
          </w:rPr>
          <w:t xml:space="preserve"> 2012 </w:t>
        </w:r>
      </w:ins>
      <w:ins w:id="105" w:author="Administrator" w:date="2015-04-15T00:30:00Z">
        <w:r w:rsidR="00D55DC0">
          <w:rPr>
            <w:i/>
            <w:sz w:val="22"/>
            <w:szCs w:val="22"/>
          </w:rPr>
          <w:t>–</w:t>
        </w:r>
      </w:ins>
      <w:ins w:id="106" w:author="Administrator" w:date="2015-04-15T00:23:00Z">
        <w:r w:rsidR="00D55DC0">
          <w:rPr>
            <w:i/>
            <w:sz w:val="22"/>
            <w:szCs w:val="22"/>
          </w:rPr>
          <w:t xml:space="preserve"> Jun</w:t>
        </w:r>
      </w:ins>
      <w:ins w:id="107" w:author="Administrator" w:date="2015-04-15T00:30:00Z">
        <w:r w:rsidR="00D55DC0">
          <w:rPr>
            <w:i/>
            <w:sz w:val="22"/>
            <w:szCs w:val="22"/>
          </w:rPr>
          <w:t>.</w:t>
        </w:r>
      </w:ins>
      <w:ins w:id="108" w:author="Administrator" w:date="2015-04-15T00:23:00Z">
        <w:r w:rsidRPr="00D55DC0">
          <w:rPr>
            <w:i/>
            <w:sz w:val="22"/>
            <w:szCs w:val="22"/>
            <w:rPrChange w:id="109" w:author="Administrator" w:date="2015-04-15T00:30:00Z">
              <w:rPr>
                <w:sz w:val="22"/>
                <w:szCs w:val="22"/>
              </w:rPr>
            </w:rPrChange>
          </w:rPr>
          <w:t xml:space="preserve"> 2013</w:t>
        </w:r>
      </w:ins>
    </w:p>
    <w:p w14:paraId="5A2A2D1B" w14:textId="700D70EF" w:rsidR="008C2742" w:rsidRPr="00E64E81" w:rsidRDefault="008302FD" w:rsidP="008C2742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ins w:id="110" w:author="Administrator" w:date="2015-04-15T00:23:00Z"/>
          <w:sz w:val="22"/>
          <w:szCs w:val="22"/>
        </w:rPr>
      </w:pPr>
      <w:ins w:id="111" w:author="Administrator" w:date="2015-04-15T00:23:00Z">
        <w:r>
          <w:rPr>
            <w:rFonts w:hint="eastAsia"/>
            <w:sz w:val="22"/>
            <w:szCs w:val="22"/>
          </w:rPr>
          <w:t xml:space="preserve">With </w:t>
        </w:r>
      </w:ins>
      <w:ins w:id="112" w:author="Administrator" w:date="2015-04-15T00:37:00Z">
        <w:r>
          <w:rPr>
            <w:sz w:val="22"/>
            <w:szCs w:val="22"/>
          </w:rPr>
          <w:t xml:space="preserve">two </w:t>
        </w:r>
      </w:ins>
      <w:ins w:id="113" w:author="Administrator" w:date="2015-04-15T00:23:00Z">
        <w:r w:rsidR="008C2742" w:rsidRPr="00E64E81">
          <w:rPr>
            <w:rFonts w:hint="eastAsia"/>
            <w:sz w:val="22"/>
            <w:szCs w:val="22"/>
          </w:rPr>
          <w:t>colleagues, developed APIs for iPad medical conference using Scala, Thrift, MongoDB.</w:t>
        </w:r>
      </w:ins>
    </w:p>
    <w:p w14:paraId="1F1147DE" w14:textId="77777777" w:rsidR="008C2742" w:rsidRPr="001B6ECC" w:rsidRDefault="008C2742" w:rsidP="008C2742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ins w:id="114" w:author="Administrator" w:date="2015-04-15T00:23:00Z"/>
          <w:sz w:val="22"/>
          <w:szCs w:val="22"/>
        </w:rPr>
      </w:pPr>
      <w:ins w:id="115" w:author="Administrator" w:date="2015-04-15T00:23:00Z">
        <w:r w:rsidRPr="00E64E81">
          <w:rPr>
            <w:rFonts w:hint="eastAsia"/>
            <w:sz w:val="22"/>
            <w:szCs w:val="22"/>
          </w:rPr>
          <w:t>Wrote a net crawler to grab</w:t>
        </w:r>
        <w:r>
          <w:rPr>
            <w:rFonts w:hint="eastAsia"/>
            <w:sz w:val="22"/>
            <w:szCs w:val="22"/>
          </w:rPr>
          <w:t xml:space="preserve"> metadata </w:t>
        </w:r>
        <w:r w:rsidRPr="00E64E81">
          <w:rPr>
            <w:rFonts w:hint="eastAsia"/>
            <w:sz w:val="22"/>
            <w:szCs w:val="22"/>
          </w:rPr>
          <w:t>from medical databases using Java</w:t>
        </w:r>
        <w:r>
          <w:rPr>
            <w:rFonts w:hint="eastAsia"/>
            <w:sz w:val="22"/>
            <w:szCs w:val="22"/>
          </w:rPr>
          <w:t>, Python</w:t>
        </w:r>
        <w:r w:rsidRPr="00E64E81">
          <w:rPr>
            <w:rFonts w:hint="eastAsia"/>
            <w:sz w:val="22"/>
            <w:szCs w:val="22"/>
          </w:rPr>
          <w:t>.</w:t>
        </w:r>
      </w:ins>
    </w:p>
    <w:p w14:paraId="74FEC811" w14:textId="400FD965" w:rsidR="008C2742" w:rsidRPr="00E64E81" w:rsidRDefault="008C2742" w:rsidP="00993EB5">
      <w:pPr>
        <w:ind w:leftChars="-413" w:left="-637" w:rightChars="-475" w:right="-1140" w:hangingChars="161" w:hanging="354"/>
        <w:rPr>
          <w:ins w:id="116" w:author="Administrator" w:date="2015-04-15T00:23:00Z"/>
          <w:sz w:val="22"/>
          <w:szCs w:val="22"/>
        </w:rPr>
      </w:pPr>
      <w:ins w:id="117" w:author="Administrator" w:date="2015-04-15T00:23:00Z">
        <w:r w:rsidRPr="00E64E81">
          <w:rPr>
            <w:rFonts w:hint="eastAsia"/>
            <w:b/>
            <w:sz w:val="22"/>
            <w:szCs w:val="22"/>
          </w:rPr>
          <w:t>Software Engineer</w:t>
        </w:r>
        <w:r>
          <w:rPr>
            <w:b/>
            <w:sz w:val="22"/>
            <w:szCs w:val="22"/>
          </w:rPr>
          <w:t xml:space="preserve"> </w:t>
        </w:r>
        <w:r>
          <w:rPr>
            <w:rFonts w:hint="eastAsia"/>
            <w:b/>
            <w:sz w:val="22"/>
            <w:szCs w:val="22"/>
          </w:rPr>
          <w:t>Intern</w:t>
        </w:r>
        <w:r w:rsidRPr="00E64E81">
          <w:rPr>
            <w:rFonts w:hint="eastAsia"/>
            <w:sz w:val="22"/>
            <w:szCs w:val="22"/>
          </w:rPr>
          <w:t xml:space="preserve">, Wicresoft, Shanghai, </w:t>
        </w:r>
        <w:proofErr w:type="gramStart"/>
        <w:r>
          <w:rPr>
            <w:sz w:val="22"/>
            <w:szCs w:val="22"/>
          </w:rPr>
          <w:t>China</w:t>
        </w:r>
        <w:r w:rsidR="00D55DC0">
          <w:rPr>
            <w:rFonts w:hint="eastAsia"/>
            <w:sz w:val="22"/>
            <w:szCs w:val="22"/>
          </w:rPr>
          <w:t xml:space="preserve">  </w:t>
        </w:r>
        <w:r w:rsidR="00D55DC0">
          <w:rPr>
            <w:rFonts w:hint="eastAsia"/>
            <w:sz w:val="22"/>
            <w:szCs w:val="22"/>
          </w:rPr>
          <w:tab/>
        </w:r>
        <w:proofErr w:type="gramEnd"/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  <w:t xml:space="preserve">  </w:t>
        </w:r>
        <w:r w:rsidRPr="00D55DC0">
          <w:rPr>
            <w:i/>
            <w:sz w:val="22"/>
            <w:szCs w:val="22"/>
            <w:rPrChange w:id="118" w:author="Administrator" w:date="2015-04-15T00:31:00Z">
              <w:rPr>
                <w:sz w:val="22"/>
                <w:szCs w:val="22"/>
              </w:rPr>
            </w:rPrChange>
          </w:rPr>
          <w:t>Jan</w:t>
        </w:r>
      </w:ins>
      <w:ins w:id="119" w:author="Administrator" w:date="2015-04-15T00:31:00Z">
        <w:r w:rsidR="00D55DC0" w:rsidRPr="00D55DC0">
          <w:rPr>
            <w:i/>
            <w:sz w:val="22"/>
            <w:szCs w:val="22"/>
            <w:rPrChange w:id="120" w:author="Administrator" w:date="2015-04-15T00:31:00Z">
              <w:rPr>
                <w:sz w:val="22"/>
                <w:szCs w:val="22"/>
              </w:rPr>
            </w:rPrChange>
          </w:rPr>
          <w:t>.</w:t>
        </w:r>
      </w:ins>
      <w:ins w:id="121" w:author="Administrator" w:date="2015-04-15T00:23:00Z">
        <w:r w:rsidRPr="00D55DC0">
          <w:rPr>
            <w:i/>
            <w:sz w:val="22"/>
            <w:szCs w:val="22"/>
            <w:rPrChange w:id="122" w:author="Administrator" w:date="2015-04-15T00:31:00Z">
              <w:rPr>
                <w:sz w:val="22"/>
                <w:szCs w:val="22"/>
              </w:rPr>
            </w:rPrChange>
          </w:rPr>
          <w:t xml:space="preserve"> </w:t>
        </w:r>
      </w:ins>
      <w:ins w:id="123" w:author="Administrator" w:date="2015-04-15T00:31:00Z">
        <w:r w:rsidR="00D55DC0" w:rsidRPr="00D55DC0">
          <w:rPr>
            <w:i/>
            <w:sz w:val="22"/>
            <w:szCs w:val="22"/>
            <w:rPrChange w:id="124" w:author="Administrator" w:date="2015-04-15T00:31:00Z">
              <w:rPr>
                <w:sz w:val="22"/>
                <w:szCs w:val="22"/>
              </w:rPr>
            </w:rPrChange>
          </w:rPr>
          <w:t>–</w:t>
        </w:r>
      </w:ins>
      <w:ins w:id="125" w:author="Administrator" w:date="2015-04-15T00:23:00Z">
        <w:r w:rsidRPr="00D55DC0">
          <w:rPr>
            <w:i/>
            <w:sz w:val="22"/>
            <w:szCs w:val="22"/>
            <w:rPrChange w:id="126" w:author="Administrator" w:date="2015-04-15T00:31:00Z">
              <w:rPr>
                <w:sz w:val="22"/>
                <w:szCs w:val="22"/>
              </w:rPr>
            </w:rPrChange>
          </w:rPr>
          <w:t xml:space="preserve"> Mar</w:t>
        </w:r>
      </w:ins>
      <w:ins w:id="127" w:author="Administrator" w:date="2015-04-15T00:31:00Z">
        <w:r w:rsidR="00D55DC0" w:rsidRPr="00D55DC0">
          <w:rPr>
            <w:i/>
            <w:sz w:val="22"/>
            <w:szCs w:val="22"/>
            <w:rPrChange w:id="128" w:author="Administrator" w:date="2015-04-15T00:31:00Z">
              <w:rPr>
                <w:sz w:val="22"/>
                <w:szCs w:val="22"/>
              </w:rPr>
            </w:rPrChange>
          </w:rPr>
          <w:t>.</w:t>
        </w:r>
      </w:ins>
      <w:ins w:id="129" w:author="Administrator" w:date="2015-04-15T00:23:00Z">
        <w:r w:rsidRPr="00D55DC0">
          <w:rPr>
            <w:i/>
            <w:sz w:val="22"/>
            <w:szCs w:val="22"/>
            <w:rPrChange w:id="130" w:author="Administrator" w:date="2015-04-15T00:31:00Z">
              <w:rPr>
                <w:sz w:val="22"/>
                <w:szCs w:val="22"/>
              </w:rPr>
            </w:rPrChange>
          </w:rPr>
          <w:t xml:space="preserve"> 2012</w:t>
        </w:r>
      </w:ins>
    </w:p>
    <w:p w14:paraId="6D4E2BC2" w14:textId="6B4A1345" w:rsidR="008C2742" w:rsidRPr="00E64E81" w:rsidRDefault="008C2742" w:rsidP="008C2742">
      <w:pPr>
        <w:pStyle w:val="ListParagraph"/>
        <w:numPr>
          <w:ilvl w:val="0"/>
          <w:numId w:val="8"/>
        </w:numPr>
        <w:ind w:leftChars="-413" w:left="-602" w:rightChars="-475" w:right="-1140" w:hangingChars="177" w:hanging="389"/>
        <w:jc w:val="left"/>
        <w:rPr>
          <w:ins w:id="131" w:author="Administrator" w:date="2015-04-15T00:23:00Z"/>
          <w:sz w:val="22"/>
          <w:szCs w:val="22"/>
        </w:rPr>
      </w:pPr>
      <w:ins w:id="132" w:author="Administrator" w:date="2015-04-15T00:23:00Z">
        <w:r w:rsidRPr="00E64E81">
          <w:rPr>
            <w:rFonts w:hint="eastAsia"/>
            <w:sz w:val="22"/>
            <w:szCs w:val="22"/>
          </w:rPr>
          <w:t>Worked for a</w:t>
        </w:r>
      </w:ins>
      <w:ins w:id="133" w:author="Administrator" w:date="2015-04-15T00:37:00Z">
        <w:r w:rsidR="00452C1C">
          <w:rPr>
            <w:sz w:val="22"/>
            <w:szCs w:val="22"/>
          </w:rPr>
          <w:t>n</w:t>
        </w:r>
      </w:ins>
      <w:ins w:id="134" w:author="Administrator" w:date="2015-04-15T00:23:00Z">
        <w:r w:rsidRPr="00E64E81">
          <w:rPr>
            <w:rFonts w:hint="eastAsia"/>
            <w:sz w:val="22"/>
            <w:szCs w:val="22"/>
          </w:rPr>
          <w:t xml:space="preserve"> IT service provider company, created by Microsoft &amp; Shanghai </w:t>
        </w:r>
        <w:r w:rsidRPr="00E64E81">
          <w:rPr>
            <w:sz w:val="22"/>
            <w:szCs w:val="22"/>
          </w:rPr>
          <w:t>Government</w:t>
        </w:r>
      </w:ins>
    </w:p>
    <w:p w14:paraId="6AF1ADC8" w14:textId="77777777" w:rsidR="008C2742" w:rsidRPr="001B6ECC" w:rsidRDefault="008C2742" w:rsidP="008C2742">
      <w:pPr>
        <w:pStyle w:val="ListParagraph"/>
        <w:numPr>
          <w:ilvl w:val="0"/>
          <w:numId w:val="8"/>
        </w:numPr>
        <w:ind w:leftChars="-413" w:left="-602" w:rightChars="-475" w:right="-1140" w:hangingChars="177" w:hanging="389"/>
        <w:jc w:val="left"/>
        <w:rPr>
          <w:ins w:id="135" w:author="Administrator" w:date="2015-04-15T00:23:00Z"/>
          <w:sz w:val="22"/>
          <w:szCs w:val="22"/>
        </w:rPr>
      </w:pPr>
      <w:ins w:id="136" w:author="Administrator" w:date="2015-04-15T00:23:00Z">
        <w:r w:rsidRPr="00E64E81">
          <w:rPr>
            <w:rFonts w:hint="eastAsia"/>
            <w:sz w:val="22"/>
            <w:szCs w:val="22"/>
          </w:rPr>
          <w:t xml:space="preserve">Designed and </w:t>
        </w:r>
        <w:r w:rsidRPr="00E64E81">
          <w:rPr>
            <w:sz w:val="22"/>
            <w:szCs w:val="22"/>
          </w:rPr>
          <w:t>built</w:t>
        </w:r>
        <w:r w:rsidRPr="00E64E81">
          <w:rPr>
            <w:rFonts w:hint="eastAsia"/>
            <w:sz w:val="22"/>
            <w:szCs w:val="22"/>
          </w:rPr>
          <w:t xml:space="preserve"> a library s</w:t>
        </w:r>
        <w:r>
          <w:rPr>
            <w:rFonts w:hint="eastAsia"/>
            <w:sz w:val="22"/>
            <w:szCs w:val="22"/>
          </w:rPr>
          <w:t xml:space="preserve">ystem using C#, .Net, ASP, Ajax, and integrated it </w:t>
        </w:r>
        <w:r w:rsidRPr="00E64E81">
          <w:rPr>
            <w:rFonts w:hint="eastAsia"/>
            <w:sz w:val="22"/>
            <w:szCs w:val="22"/>
          </w:rPr>
          <w:t>to</w:t>
        </w:r>
        <w:r w:rsidRPr="00E64E81">
          <w:rPr>
            <w:sz w:val="22"/>
            <w:szCs w:val="22"/>
          </w:rPr>
          <w:t xml:space="preserve"> </w:t>
        </w:r>
        <w:r>
          <w:rPr>
            <w:rFonts w:hint="eastAsia"/>
            <w:sz w:val="22"/>
            <w:szCs w:val="22"/>
          </w:rPr>
          <w:t>current service system.</w:t>
        </w:r>
      </w:ins>
    </w:p>
    <w:p w14:paraId="54A4B8AF" w14:textId="7EF42CAE" w:rsidR="008C2742" w:rsidRPr="00E64E81" w:rsidRDefault="008C2742" w:rsidP="00993EB5">
      <w:pPr>
        <w:ind w:leftChars="-413" w:left="804" w:rightChars="-475" w:right="-1140" w:hangingChars="816" w:hanging="1795"/>
        <w:jc w:val="left"/>
        <w:rPr>
          <w:ins w:id="137" w:author="Administrator" w:date="2015-04-15T00:23:00Z"/>
          <w:sz w:val="22"/>
          <w:szCs w:val="22"/>
        </w:rPr>
      </w:pPr>
      <w:ins w:id="138" w:author="Administrator" w:date="2015-04-15T00:23:00Z">
        <w:r>
          <w:rPr>
            <w:rFonts w:hint="eastAsia"/>
            <w:b/>
            <w:sz w:val="22"/>
            <w:szCs w:val="22"/>
          </w:rPr>
          <w:t>Teaching</w:t>
        </w:r>
        <w:r w:rsidRPr="00E64E81">
          <w:rPr>
            <w:rFonts w:hint="eastAsia"/>
            <w:b/>
            <w:sz w:val="22"/>
            <w:szCs w:val="22"/>
          </w:rPr>
          <w:t xml:space="preserve"> Assistant</w:t>
        </w:r>
        <w:r w:rsidRPr="00E64E81">
          <w:rPr>
            <w:rFonts w:hint="eastAsia"/>
            <w:sz w:val="22"/>
            <w:szCs w:val="22"/>
          </w:rPr>
          <w:t xml:space="preserve">, AHU, </w:t>
        </w:r>
        <w:r>
          <w:rPr>
            <w:sz w:val="22"/>
            <w:szCs w:val="22"/>
          </w:rPr>
          <w:t>China</w:t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  <w:t xml:space="preserve">      </w:t>
        </w:r>
        <w:r w:rsidR="00D55DC0" w:rsidRPr="00D55DC0">
          <w:rPr>
            <w:i/>
            <w:sz w:val="22"/>
            <w:szCs w:val="22"/>
            <w:rPrChange w:id="139" w:author="Administrator" w:date="2015-04-15T00:31:00Z">
              <w:rPr>
                <w:sz w:val="22"/>
                <w:szCs w:val="22"/>
              </w:rPr>
            </w:rPrChange>
          </w:rPr>
          <w:t>Feb</w:t>
        </w:r>
      </w:ins>
      <w:ins w:id="140" w:author="Administrator" w:date="2015-04-15T00:31:00Z">
        <w:r w:rsidR="00D55DC0" w:rsidRPr="00D55DC0">
          <w:rPr>
            <w:i/>
            <w:sz w:val="22"/>
            <w:szCs w:val="22"/>
            <w:rPrChange w:id="141" w:author="Administrator" w:date="2015-04-15T00:31:00Z">
              <w:rPr>
                <w:sz w:val="22"/>
                <w:szCs w:val="22"/>
              </w:rPr>
            </w:rPrChange>
          </w:rPr>
          <w:t>.</w:t>
        </w:r>
      </w:ins>
      <w:ins w:id="142" w:author="Administrator" w:date="2015-04-15T00:23:00Z">
        <w:r w:rsidR="00D55DC0" w:rsidRPr="00D55DC0">
          <w:rPr>
            <w:i/>
            <w:sz w:val="22"/>
            <w:szCs w:val="22"/>
            <w:rPrChange w:id="143" w:author="Administrator" w:date="2015-04-15T00:31:00Z">
              <w:rPr>
                <w:sz w:val="22"/>
                <w:szCs w:val="22"/>
              </w:rPr>
            </w:rPrChange>
          </w:rPr>
          <w:t xml:space="preserve"> </w:t>
        </w:r>
      </w:ins>
      <w:ins w:id="144" w:author="Administrator" w:date="2015-04-15T00:31:00Z">
        <w:r w:rsidR="00D55DC0" w:rsidRPr="00D55DC0">
          <w:rPr>
            <w:i/>
            <w:sz w:val="22"/>
            <w:szCs w:val="22"/>
            <w:rPrChange w:id="145" w:author="Administrator" w:date="2015-04-15T00:31:00Z">
              <w:rPr>
                <w:sz w:val="22"/>
                <w:szCs w:val="22"/>
              </w:rPr>
            </w:rPrChange>
          </w:rPr>
          <w:t>–</w:t>
        </w:r>
      </w:ins>
      <w:ins w:id="146" w:author="Administrator" w:date="2015-04-15T00:23:00Z">
        <w:r w:rsidR="00D55DC0" w:rsidRPr="00D55DC0">
          <w:rPr>
            <w:i/>
            <w:sz w:val="22"/>
            <w:szCs w:val="22"/>
            <w:rPrChange w:id="147" w:author="Administrator" w:date="2015-04-15T00:31:00Z">
              <w:rPr>
                <w:sz w:val="22"/>
                <w:szCs w:val="22"/>
              </w:rPr>
            </w:rPrChange>
          </w:rPr>
          <w:t xml:space="preserve"> Jun</w:t>
        </w:r>
      </w:ins>
      <w:ins w:id="148" w:author="Administrator" w:date="2015-04-15T00:31:00Z">
        <w:r w:rsidR="00D55DC0" w:rsidRPr="00D55DC0">
          <w:rPr>
            <w:i/>
            <w:sz w:val="22"/>
            <w:szCs w:val="22"/>
            <w:rPrChange w:id="149" w:author="Administrator" w:date="2015-04-15T00:31:00Z">
              <w:rPr>
                <w:sz w:val="22"/>
                <w:szCs w:val="22"/>
              </w:rPr>
            </w:rPrChange>
          </w:rPr>
          <w:t>.</w:t>
        </w:r>
      </w:ins>
      <w:ins w:id="150" w:author="Administrator" w:date="2015-04-15T00:23:00Z">
        <w:r w:rsidRPr="00D55DC0">
          <w:rPr>
            <w:i/>
            <w:sz w:val="22"/>
            <w:szCs w:val="22"/>
            <w:rPrChange w:id="151" w:author="Administrator" w:date="2015-04-15T00:31:00Z">
              <w:rPr>
                <w:sz w:val="22"/>
                <w:szCs w:val="22"/>
              </w:rPr>
            </w:rPrChange>
          </w:rPr>
          <w:t xml:space="preserve"> 2011</w:t>
        </w:r>
      </w:ins>
    </w:p>
    <w:p w14:paraId="1CE8A338" w14:textId="0326B7E7" w:rsidR="008C2742" w:rsidRPr="008302FD" w:rsidRDefault="00BC6DE6">
      <w:pPr>
        <w:pStyle w:val="ListParagraph"/>
        <w:numPr>
          <w:ilvl w:val="0"/>
          <w:numId w:val="8"/>
        </w:numPr>
        <w:spacing w:after="200"/>
        <w:ind w:leftChars="-413" w:left="-602" w:rightChars="-475" w:right="-1140" w:hangingChars="177" w:hanging="389"/>
        <w:jc w:val="left"/>
        <w:rPr>
          <w:ins w:id="152" w:author="Administrator" w:date="2015-04-15T00:23:00Z"/>
          <w:sz w:val="22"/>
          <w:szCs w:val="22"/>
          <w:rPrChange w:id="153" w:author="Administrator" w:date="2015-04-15T00:34:00Z">
            <w:rPr>
              <w:ins w:id="154" w:author="Administrator" w:date="2015-04-15T00:23:00Z"/>
            </w:rPr>
          </w:rPrChange>
        </w:rPr>
        <w:pPrChange w:id="155" w:author="Administrator" w:date="2015-04-15T00:34:00Z">
          <w:pPr>
            <w:ind w:leftChars="-413" w:left="826" w:rightChars="-475" w:right="-1140" w:hangingChars="826" w:hanging="1817"/>
            <w:jc w:val="left"/>
          </w:pPr>
        </w:pPrChange>
      </w:pPr>
      <w:ins w:id="156" w:author="Administrator" w:date="2015-04-15T00:23:00Z">
        <w:r>
          <w:rPr>
            <w:rFonts w:hint="eastAsia"/>
            <w:sz w:val="22"/>
            <w:szCs w:val="22"/>
          </w:rPr>
          <w:t xml:space="preserve">With </w:t>
        </w:r>
      </w:ins>
      <w:ins w:id="157" w:author="Administrator" w:date="2015-04-15T00:54:00Z">
        <w:r>
          <w:rPr>
            <w:sz w:val="22"/>
            <w:szCs w:val="22"/>
          </w:rPr>
          <w:t xml:space="preserve">three </w:t>
        </w:r>
      </w:ins>
      <w:ins w:id="158" w:author="Administrator" w:date="2015-04-15T00:23:00Z">
        <w:r>
          <w:rPr>
            <w:rFonts w:hint="eastAsia"/>
            <w:sz w:val="22"/>
            <w:szCs w:val="22"/>
          </w:rPr>
          <w:t>other</w:t>
        </w:r>
        <w:r w:rsidR="008C2742">
          <w:rPr>
            <w:rFonts w:hint="eastAsia"/>
            <w:sz w:val="22"/>
            <w:szCs w:val="22"/>
          </w:rPr>
          <w:t xml:space="preserve"> students, taught t</w:t>
        </w:r>
        <w:r w:rsidR="008C2742" w:rsidRPr="00E64E81">
          <w:rPr>
            <w:rFonts w:hint="eastAsia"/>
            <w:sz w:val="22"/>
            <w:szCs w:val="22"/>
          </w:rPr>
          <w:t>he Introduction to Algorithm</w:t>
        </w:r>
        <w:r w:rsidR="008C2742">
          <w:rPr>
            <w:rFonts w:hint="eastAsia"/>
            <w:sz w:val="22"/>
            <w:szCs w:val="22"/>
          </w:rPr>
          <w:t>s</w:t>
        </w:r>
        <w:r w:rsidR="008C2742" w:rsidRPr="00E64E81">
          <w:rPr>
            <w:rFonts w:hint="eastAsia"/>
            <w:sz w:val="22"/>
            <w:szCs w:val="22"/>
          </w:rPr>
          <w:t xml:space="preserve"> course to </w:t>
        </w:r>
      </w:ins>
      <w:ins w:id="159" w:author="Administrator" w:date="2015-04-15T00:38:00Z">
        <w:r w:rsidR="007824ED">
          <w:rPr>
            <w:sz w:val="22"/>
            <w:szCs w:val="22"/>
          </w:rPr>
          <w:t>freshmen</w:t>
        </w:r>
      </w:ins>
      <w:ins w:id="160" w:author="Administrator" w:date="2015-04-15T00:23:00Z">
        <w:r w:rsidR="008C2742" w:rsidRPr="00E64E81">
          <w:rPr>
            <w:rFonts w:hint="eastAsia"/>
            <w:sz w:val="22"/>
            <w:szCs w:val="22"/>
          </w:rPr>
          <w:t>.</w:t>
        </w:r>
      </w:ins>
    </w:p>
    <w:p w14:paraId="23CA5AA9" w14:textId="2FA214B1" w:rsidR="008C2742" w:rsidRPr="00D55DC0" w:rsidRDefault="008C2742">
      <w:pPr>
        <w:ind w:leftChars="-413" w:left="991" w:rightChars="-475" w:right="-1140" w:hangingChars="826" w:hanging="1982"/>
        <w:jc w:val="left"/>
        <w:rPr>
          <w:ins w:id="161" w:author="Administrator" w:date="2015-04-15T00:23:00Z"/>
          <w:b/>
          <w:rPrChange w:id="162" w:author="Administrator" w:date="2015-04-15T00:31:00Z">
            <w:rPr>
              <w:ins w:id="163" w:author="Administrator" w:date="2015-04-15T00:23:00Z"/>
              <w:b/>
              <w:sz w:val="22"/>
              <w:szCs w:val="22"/>
            </w:rPr>
          </w:rPrChange>
        </w:rPr>
        <w:pPrChange w:id="164" w:author="Obama Barack" w:date="2015-04-15T01:26:00Z">
          <w:pPr>
            <w:ind w:leftChars="-413" w:left="826" w:rightChars="-475" w:right="-1140" w:hangingChars="826" w:hanging="1817"/>
            <w:jc w:val="left"/>
          </w:pPr>
        </w:pPrChange>
      </w:pPr>
      <w:ins w:id="165" w:author="Administrator" w:date="2015-04-15T00:23:00Z">
        <w:r w:rsidRPr="00D55DC0">
          <w:rPr>
            <w:b/>
            <w:rPrChange w:id="166" w:author="Administrator" w:date="2015-04-15T00:31:00Z">
              <w:rPr>
                <w:b/>
                <w:sz w:val="22"/>
                <w:szCs w:val="22"/>
              </w:rPr>
            </w:rPrChange>
          </w:rPr>
          <w:t>SKILLS</w:t>
        </w:r>
      </w:ins>
    </w:p>
    <w:p w14:paraId="2504CB88" w14:textId="62AF0508" w:rsidR="008C2742" w:rsidRPr="00E64E81" w:rsidRDefault="008C2742" w:rsidP="00993EB5">
      <w:pPr>
        <w:ind w:leftChars="-413" w:left="826" w:rightChars="-475" w:right="-1140" w:hangingChars="826" w:hanging="1817"/>
        <w:jc w:val="left"/>
        <w:rPr>
          <w:ins w:id="167" w:author="Administrator" w:date="2015-04-15T00:23:00Z"/>
          <w:sz w:val="22"/>
          <w:szCs w:val="22"/>
        </w:rPr>
      </w:pPr>
      <w:ins w:id="168" w:author="Administrator" w:date="2015-04-15T00:23:00Z">
        <w:r w:rsidRPr="00E64E81">
          <w:rPr>
            <w:b/>
            <w:sz w:val="22"/>
            <w:szCs w:val="22"/>
          </w:rPr>
          <w:t>Languages</w:t>
        </w:r>
        <w:r w:rsidRPr="00E64E81">
          <w:rPr>
            <w:rFonts w:hint="eastAsia"/>
            <w:b/>
            <w:sz w:val="22"/>
            <w:szCs w:val="22"/>
          </w:rPr>
          <w:t xml:space="preserve">: </w:t>
        </w:r>
        <w:del w:id="169" w:author="Microsoft Office User" w:date="2017-02-05T23:23:00Z">
          <w:r w:rsidRPr="00C26176" w:rsidDel="003F0D63">
            <w:rPr>
              <w:sz w:val="22"/>
              <w:szCs w:val="22"/>
            </w:rPr>
            <w:delText>J</w:delText>
          </w:r>
        </w:del>
      </w:ins>
      <w:proofErr w:type="spellStart"/>
      <w:ins w:id="170" w:author="Microsoft Office User" w:date="2017-02-05T23:23:00Z">
        <w:r w:rsidR="003F0D63">
          <w:rPr>
            <w:sz w:val="22"/>
            <w:szCs w:val="22"/>
          </w:rPr>
          <w:t>Golang</w:t>
        </w:r>
        <w:proofErr w:type="spellEnd"/>
        <w:r w:rsidR="003F0D63">
          <w:rPr>
            <w:sz w:val="22"/>
            <w:szCs w:val="22"/>
          </w:rPr>
          <w:t xml:space="preserve">, Ruby, </w:t>
        </w:r>
        <w:proofErr w:type="spellStart"/>
        <w:r w:rsidR="003F0D63">
          <w:rPr>
            <w:sz w:val="22"/>
            <w:szCs w:val="22"/>
          </w:rPr>
          <w:t>Javascript</w:t>
        </w:r>
        <w:proofErr w:type="spellEnd"/>
        <w:r w:rsidR="003F0D63">
          <w:rPr>
            <w:sz w:val="22"/>
            <w:szCs w:val="22"/>
          </w:rPr>
          <w:t>, J</w:t>
        </w:r>
      </w:ins>
      <w:ins w:id="171" w:author="Administrator" w:date="2015-04-15T00:23:00Z">
        <w:r w:rsidRPr="00C26176">
          <w:rPr>
            <w:sz w:val="22"/>
            <w:szCs w:val="22"/>
          </w:rPr>
          <w:t>ava</w:t>
        </w:r>
        <w:r w:rsidRPr="00E64E81">
          <w:rPr>
            <w:rFonts w:hint="eastAsia"/>
            <w:sz w:val="22"/>
            <w:szCs w:val="22"/>
          </w:rPr>
          <w:t>, C, Scala</w:t>
        </w:r>
        <w:r>
          <w:rPr>
            <w:rFonts w:hint="eastAsia"/>
            <w:sz w:val="22"/>
            <w:szCs w:val="22"/>
          </w:rPr>
          <w:t xml:space="preserve">, SQL, </w:t>
        </w:r>
        <w:r w:rsidRPr="00E64E81">
          <w:rPr>
            <w:sz w:val="22"/>
            <w:szCs w:val="22"/>
          </w:rPr>
          <w:t>Python</w:t>
        </w:r>
        <w:r>
          <w:rPr>
            <w:rFonts w:hint="eastAsia"/>
            <w:sz w:val="22"/>
            <w:szCs w:val="22"/>
          </w:rPr>
          <w:t>, Racket</w:t>
        </w:r>
        <w:r w:rsidRPr="00E64E81">
          <w:rPr>
            <w:rFonts w:hint="eastAsia"/>
            <w:sz w:val="22"/>
            <w:szCs w:val="22"/>
          </w:rPr>
          <w:t>,</w:t>
        </w:r>
        <w:r>
          <w:rPr>
            <w:rFonts w:hint="eastAsia"/>
            <w:sz w:val="22"/>
            <w:szCs w:val="22"/>
          </w:rPr>
          <w:t xml:space="preserve"> </w:t>
        </w:r>
        <w:r w:rsidRPr="00E64E81">
          <w:rPr>
            <w:rFonts w:hint="eastAsia"/>
            <w:sz w:val="22"/>
            <w:szCs w:val="22"/>
          </w:rPr>
          <w:t>C#,</w:t>
        </w:r>
        <w:r>
          <w:rPr>
            <w:rFonts w:hint="eastAsia"/>
            <w:sz w:val="22"/>
            <w:szCs w:val="22"/>
          </w:rPr>
          <w:t xml:space="preserve"> </w:t>
        </w:r>
        <w:r w:rsidRPr="00E64E81">
          <w:rPr>
            <w:rFonts w:hint="eastAsia"/>
            <w:sz w:val="22"/>
            <w:szCs w:val="22"/>
          </w:rPr>
          <w:t xml:space="preserve">ASP, </w:t>
        </w:r>
        <w:r>
          <w:rPr>
            <w:rFonts w:hint="eastAsia"/>
            <w:sz w:val="22"/>
            <w:szCs w:val="22"/>
          </w:rPr>
          <w:t xml:space="preserve">HTML, </w:t>
        </w:r>
        <w:del w:id="172" w:author="Microsoft Office User" w:date="2017-02-05T23:23:00Z">
          <w:r w:rsidDel="003F0D63">
            <w:rPr>
              <w:rFonts w:hint="eastAsia"/>
              <w:sz w:val="22"/>
              <w:szCs w:val="22"/>
            </w:rPr>
            <w:delText xml:space="preserve">CSS3, XML, </w:delText>
          </w:r>
        </w:del>
        <w:r>
          <w:rPr>
            <w:rFonts w:hint="eastAsia"/>
            <w:sz w:val="22"/>
            <w:szCs w:val="22"/>
          </w:rPr>
          <w:t>JSP, Prolog, OCaml</w:t>
        </w:r>
      </w:ins>
    </w:p>
    <w:p w14:paraId="4400D47B" w14:textId="77777777" w:rsidR="008C2742" w:rsidRPr="00E64E81" w:rsidRDefault="008C2742">
      <w:pPr>
        <w:ind w:leftChars="-413" w:left="826" w:rightChars="-475" w:right="-1140" w:hangingChars="826" w:hanging="1817"/>
        <w:jc w:val="left"/>
        <w:rPr>
          <w:ins w:id="173" w:author="Administrator" w:date="2015-04-15T00:23:00Z"/>
          <w:sz w:val="22"/>
          <w:szCs w:val="22"/>
        </w:rPr>
      </w:pPr>
      <w:ins w:id="174" w:author="Administrator" w:date="2015-04-15T00:23:00Z">
        <w:r w:rsidRPr="00E64E81">
          <w:rPr>
            <w:rFonts w:hint="eastAsia"/>
            <w:b/>
            <w:sz w:val="22"/>
            <w:szCs w:val="22"/>
          </w:rPr>
          <w:t>Techniques:</w:t>
        </w:r>
        <w:r w:rsidRPr="00E64E81">
          <w:rPr>
            <w:rFonts w:hint="eastAsia"/>
            <w:sz w:val="22"/>
            <w:szCs w:val="22"/>
          </w:rPr>
          <w:t xml:space="preserve"> Bash, </w:t>
        </w:r>
        <w:r w:rsidRPr="00E64E81">
          <w:rPr>
            <w:sz w:val="22"/>
            <w:szCs w:val="22"/>
          </w:rPr>
          <w:t>Git</w:t>
        </w:r>
        <w:r>
          <w:rPr>
            <w:sz w:val="22"/>
            <w:szCs w:val="22"/>
          </w:rPr>
          <w:t xml:space="preserve">, </w:t>
        </w:r>
        <w:r>
          <w:rPr>
            <w:rFonts w:hint="eastAsia"/>
            <w:sz w:val="22"/>
            <w:szCs w:val="22"/>
          </w:rPr>
          <w:t xml:space="preserve">Oracle, </w:t>
        </w:r>
        <w:r w:rsidRPr="00E64E81">
          <w:rPr>
            <w:rFonts w:hint="eastAsia"/>
            <w:sz w:val="22"/>
            <w:szCs w:val="22"/>
          </w:rPr>
          <w:t>MySQL</w:t>
        </w:r>
        <w:r>
          <w:rPr>
            <w:rFonts w:hint="eastAsia"/>
            <w:sz w:val="22"/>
            <w:szCs w:val="22"/>
          </w:rPr>
          <w:t xml:space="preserve">, </w:t>
        </w:r>
        <w:r>
          <w:rPr>
            <w:sz w:val="22"/>
            <w:szCs w:val="22"/>
          </w:rPr>
          <w:t>Mongo</w:t>
        </w:r>
        <w:r w:rsidRPr="00E64E81">
          <w:rPr>
            <w:sz w:val="22"/>
            <w:szCs w:val="22"/>
          </w:rPr>
          <w:t>DB</w:t>
        </w:r>
        <w:r w:rsidRPr="00E64E81">
          <w:rPr>
            <w:rFonts w:hint="eastAsia"/>
            <w:sz w:val="22"/>
            <w:szCs w:val="22"/>
          </w:rPr>
          <w:t>,</w:t>
        </w:r>
        <w:r>
          <w:rPr>
            <w:rFonts w:hint="eastAsia"/>
            <w:sz w:val="22"/>
            <w:szCs w:val="22"/>
          </w:rPr>
          <w:t xml:space="preserve"> Linux, </w:t>
        </w:r>
        <w:r w:rsidRPr="00E64E81">
          <w:rPr>
            <w:sz w:val="22"/>
            <w:szCs w:val="22"/>
          </w:rPr>
          <w:t>REST,</w:t>
        </w:r>
        <w:r w:rsidRPr="00E64E81">
          <w:rPr>
            <w:rFonts w:hint="eastAsia"/>
            <w:sz w:val="22"/>
            <w:szCs w:val="22"/>
          </w:rPr>
          <w:t xml:space="preserve"> </w:t>
        </w:r>
        <w:r>
          <w:rPr>
            <w:rFonts w:hint="eastAsia"/>
            <w:sz w:val="22"/>
            <w:szCs w:val="22"/>
          </w:rPr>
          <w:t xml:space="preserve">JSON, </w:t>
        </w:r>
        <w:r>
          <w:rPr>
            <w:sz w:val="22"/>
            <w:szCs w:val="22"/>
          </w:rPr>
          <w:t xml:space="preserve">SNMP, </w:t>
        </w:r>
        <w:r>
          <w:rPr>
            <w:rFonts w:hint="eastAsia"/>
            <w:sz w:val="22"/>
            <w:szCs w:val="22"/>
          </w:rPr>
          <w:t>Maven</w:t>
        </w:r>
        <w:r w:rsidRPr="00E64E81">
          <w:rPr>
            <w:rFonts w:hint="eastAsia"/>
            <w:sz w:val="22"/>
            <w:szCs w:val="22"/>
          </w:rPr>
          <w:t>,</w:t>
        </w:r>
        <w:r>
          <w:rPr>
            <w:rFonts w:hint="eastAsia"/>
            <w:sz w:val="22"/>
            <w:szCs w:val="22"/>
          </w:rPr>
          <w:t xml:space="preserve"> Node.JS,</w:t>
        </w:r>
        <w:r w:rsidRPr="00E64E81">
          <w:rPr>
            <w:rFonts w:hint="eastAsia"/>
            <w:sz w:val="22"/>
            <w:szCs w:val="22"/>
          </w:rPr>
          <w:t xml:space="preserve"> </w:t>
        </w:r>
        <w:r>
          <w:rPr>
            <w:rFonts w:hint="eastAsia"/>
            <w:sz w:val="22"/>
            <w:szCs w:val="22"/>
          </w:rPr>
          <w:t>Play</w:t>
        </w:r>
        <w:r w:rsidRPr="00E64E81">
          <w:rPr>
            <w:rFonts w:hint="eastAsia"/>
            <w:sz w:val="22"/>
            <w:szCs w:val="22"/>
          </w:rPr>
          <w:t>, Thrift,</w:t>
        </w:r>
        <w:r>
          <w:rPr>
            <w:rFonts w:hint="eastAsia"/>
            <w:sz w:val="22"/>
            <w:szCs w:val="22"/>
          </w:rPr>
          <w:t xml:space="preserve"> </w:t>
        </w:r>
        <w:r w:rsidRPr="00E64E81">
          <w:rPr>
            <w:rFonts w:hint="eastAsia"/>
            <w:sz w:val="22"/>
            <w:szCs w:val="22"/>
          </w:rPr>
          <w:t>Unfiltered</w:t>
        </w:r>
      </w:ins>
    </w:p>
    <w:p w14:paraId="48BA1272" w14:textId="328DEE60" w:rsidR="008C2742" w:rsidRPr="00555C14" w:rsidRDefault="008C2742">
      <w:pPr>
        <w:spacing w:after="200"/>
        <w:ind w:leftChars="-413" w:left="826" w:rightChars="-475" w:right="-1140" w:hangingChars="826" w:hanging="1817"/>
        <w:jc w:val="left"/>
        <w:rPr>
          <w:ins w:id="175" w:author="Administrator" w:date="2015-04-15T00:23:00Z"/>
          <w:sz w:val="22"/>
          <w:szCs w:val="22"/>
          <w:rPrChange w:id="176" w:author="Administrator" w:date="2015-04-15T00:39:00Z">
            <w:rPr>
              <w:ins w:id="177" w:author="Administrator" w:date="2015-04-15T00:23:00Z"/>
              <w:b/>
              <w:sz w:val="22"/>
              <w:szCs w:val="22"/>
            </w:rPr>
          </w:rPrChange>
        </w:rPr>
        <w:pPrChange w:id="178" w:author="Obama Barack" w:date="2015-04-15T01:26:00Z">
          <w:pPr>
            <w:ind w:leftChars="-413" w:left="-507" w:rightChars="-475" w:right="-1140" w:hangingChars="220" w:hanging="484"/>
            <w:jc w:val="left"/>
          </w:pPr>
        </w:pPrChange>
      </w:pPr>
      <w:ins w:id="179" w:author="Administrator" w:date="2015-04-15T00:23:00Z">
        <w:r w:rsidRPr="00E64E81">
          <w:rPr>
            <w:rFonts w:hint="eastAsia"/>
            <w:b/>
            <w:sz w:val="22"/>
            <w:szCs w:val="22"/>
          </w:rPr>
          <w:t>Applications:</w:t>
        </w:r>
        <w:r w:rsidRPr="00E64E81">
          <w:rPr>
            <w:rFonts w:hint="eastAsia"/>
            <w:sz w:val="22"/>
            <w:szCs w:val="22"/>
          </w:rPr>
          <w:t xml:space="preserve"> Eclipse, Perforce, Visual Studio, Weka</w:t>
        </w:r>
        <w:r>
          <w:rPr>
            <w:rFonts w:hint="eastAsia"/>
            <w:sz w:val="22"/>
            <w:szCs w:val="22"/>
          </w:rPr>
          <w:t>, Red</w:t>
        </w:r>
        <w:r>
          <w:rPr>
            <w:sz w:val="22"/>
            <w:szCs w:val="22"/>
          </w:rPr>
          <w:t xml:space="preserve">mine, </w:t>
        </w:r>
        <w:r>
          <w:rPr>
            <w:rFonts w:hint="eastAsia"/>
            <w:sz w:val="22"/>
            <w:szCs w:val="22"/>
          </w:rPr>
          <w:t xml:space="preserve">NuSMV, </w:t>
        </w:r>
        <w:r w:rsidRPr="00E64E81">
          <w:rPr>
            <w:rFonts w:hint="eastAsia"/>
            <w:sz w:val="22"/>
            <w:szCs w:val="22"/>
          </w:rPr>
          <w:t>RapidMiner</w:t>
        </w:r>
      </w:ins>
    </w:p>
    <w:p w14:paraId="256270B7" w14:textId="0DEDD4D9" w:rsidR="008C2742" w:rsidRPr="00D55DC0" w:rsidRDefault="008C2742">
      <w:pPr>
        <w:ind w:leftChars="-413" w:left="-463" w:rightChars="-475" w:right="-1140" w:hangingChars="220" w:hanging="528"/>
        <w:jc w:val="left"/>
        <w:rPr>
          <w:ins w:id="180" w:author="Administrator" w:date="2015-04-15T00:23:00Z"/>
          <w:b/>
          <w:rPrChange w:id="181" w:author="Administrator" w:date="2015-04-15T00:31:00Z">
            <w:rPr>
              <w:ins w:id="182" w:author="Administrator" w:date="2015-04-15T00:23:00Z"/>
              <w:b/>
              <w:sz w:val="22"/>
              <w:szCs w:val="22"/>
            </w:rPr>
          </w:rPrChange>
        </w:rPr>
        <w:pPrChange w:id="183" w:author="Obama Barack" w:date="2015-04-15T01:26:00Z">
          <w:pPr>
            <w:ind w:leftChars="-413" w:left="-507" w:rightChars="-475" w:right="-1140" w:hangingChars="220" w:hanging="484"/>
            <w:jc w:val="left"/>
          </w:pPr>
        </w:pPrChange>
      </w:pPr>
      <w:ins w:id="184" w:author="Administrator" w:date="2015-04-15T00:23:00Z">
        <w:r w:rsidRPr="00D55DC0">
          <w:rPr>
            <w:b/>
            <w:rPrChange w:id="185" w:author="Administrator" w:date="2015-04-15T00:31:00Z">
              <w:rPr>
                <w:b/>
                <w:sz w:val="22"/>
                <w:szCs w:val="22"/>
              </w:rPr>
            </w:rPrChange>
          </w:rPr>
          <w:t>PROJECTS</w:t>
        </w:r>
      </w:ins>
    </w:p>
    <w:p w14:paraId="4C8AD307" w14:textId="5A0CC672" w:rsidR="008C2742" w:rsidRPr="0071211F" w:rsidRDefault="008C2742" w:rsidP="00993EB5">
      <w:pPr>
        <w:ind w:leftChars="-413" w:left="-507" w:rightChars="-475" w:right="-1140" w:hangingChars="220" w:hanging="484"/>
        <w:jc w:val="left"/>
        <w:rPr>
          <w:ins w:id="186" w:author="Administrator" w:date="2015-04-15T00:23:00Z"/>
          <w:sz w:val="22"/>
          <w:szCs w:val="22"/>
        </w:rPr>
      </w:pPr>
      <w:ins w:id="187" w:author="Administrator" w:date="2015-04-15T00:23:00Z">
        <w:r>
          <w:rPr>
            <w:b/>
            <w:sz w:val="22"/>
            <w:szCs w:val="22"/>
          </w:rPr>
          <w:t>Java Program for Annotation Inference</w:t>
        </w:r>
        <w:r>
          <w:rPr>
            <w:sz w:val="22"/>
            <w:szCs w:val="22"/>
          </w:rPr>
          <w:t>, WPI</w:t>
        </w:r>
        <w:r w:rsidRPr="0071211F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proofErr w:type="gramStart"/>
        <w:r>
          <w:rPr>
            <w:sz w:val="22"/>
            <w:szCs w:val="22"/>
          </w:rPr>
          <w:tab/>
          <w:t xml:space="preserve">  </w:t>
        </w:r>
        <w:r w:rsidRPr="00D55DC0">
          <w:rPr>
            <w:i/>
            <w:sz w:val="22"/>
            <w:szCs w:val="22"/>
            <w:rPrChange w:id="188" w:author="Administrator" w:date="2015-04-15T00:32:00Z">
              <w:rPr>
                <w:sz w:val="22"/>
                <w:szCs w:val="22"/>
              </w:rPr>
            </w:rPrChange>
          </w:rPr>
          <w:t>Oct</w:t>
        </w:r>
      </w:ins>
      <w:ins w:id="189" w:author="Administrator" w:date="2015-04-15T00:31:00Z">
        <w:r w:rsidR="00D55DC0" w:rsidRPr="00D55DC0">
          <w:rPr>
            <w:i/>
            <w:sz w:val="22"/>
            <w:szCs w:val="22"/>
            <w:rPrChange w:id="190" w:author="Administrator" w:date="2015-04-15T00:32:00Z">
              <w:rPr>
                <w:sz w:val="22"/>
                <w:szCs w:val="22"/>
              </w:rPr>
            </w:rPrChange>
          </w:rPr>
          <w:t>.</w:t>
        </w:r>
      </w:ins>
      <w:proofErr w:type="gramEnd"/>
      <w:ins w:id="191" w:author="Administrator" w:date="2015-04-15T00:23:00Z">
        <w:r w:rsidRPr="00D55DC0">
          <w:rPr>
            <w:i/>
            <w:sz w:val="22"/>
            <w:szCs w:val="22"/>
            <w:rPrChange w:id="192" w:author="Administrator" w:date="2015-04-15T00:32:00Z">
              <w:rPr>
                <w:sz w:val="22"/>
                <w:szCs w:val="22"/>
              </w:rPr>
            </w:rPrChange>
          </w:rPr>
          <w:t xml:space="preserve"> – Dec</w:t>
        </w:r>
      </w:ins>
      <w:ins w:id="193" w:author="Administrator" w:date="2015-04-15T00:31:00Z">
        <w:r w:rsidR="00D55DC0" w:rsidRPr="00D55DC0">
          <w:rPr>
            <w:i/>
            <w:sz w:val="22"/>
            <w:szCs w:val="22"/>
            <w:rPrChange w:id="194" w:author="Administrator" w:date="2015-04-15T00:32:00Z">
              <w:rPr>
                <w:sz w:val="22"/>
                <w:szCs w:val="22"/>
              </w:rPr>
            </w:rPrChange>
          </w:rPr>
          <w:t>.</w:t>
        </w:r>
      </w:ins>
      <w:ins w:id="195" w:author="Administrator" w:date="2015-04-15T00:23:00Z">
        <w:r w:rsidRPr="00D55DC0">
          <w:rPr>
            <w:i/>
            <w:sz w:val="22"/>
            <w:szCs w:val="22"/>
            <w:rPrChange w:id="196" w:author="Administrator" w:date="2015-04-15T00:32:00Z">
              <w:rPr>
                <w:sz w:val="22"/>
                <w:szCs w:val="22"/>
              </w:rPr>
            </w:rPrChange>
          </w:rPr>
          <w:t xml:space="preserve"> 2014</w:t>
        </w:r>
      </w:ins>
    </w:p>
    <w:p w14:paraId="04CE9661" w14:textId="4B680A21" w:rsidR="008C2742" w:rsidRPr="00935B2E" w:rsidRDefault="008C2742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ins w:id="197" w:author="Administrator" w:date="2015-04-15T00:23:00Z"/>
          <w:sz w:val="22"/>
          <w:szCs w:val="22"/>
        </w:rPr>
        <w:pPrChange w:id="198" w:author="Administrator" w:date="2015-04-15T00:44:00Z">
          <w:pPr>
            <w:pStyle w:val="ListParagraph"/>
            <w:numPr>
              <w:numId w:val="4"/>
            </w:numPr>
            <w:ind w:left="1889" w:rightChars="-475" w:right="-1140" w:firstLineChars="0" w:hanging="480"/>
            <w:jc w:val="left"/>
          </w:pPr>
        </w:pPrChange>
      </w:pPr>
      <w:ins w:id="199" w:author="Administrator" w:date="2015-04-15T00:23:00Z">
        <w:r w:rsidRPr="00E64E81">
          <w:rPr>
            <w:sz w:val="22"/>
            <w:szCs w:val="22"/>
          </w:rPr>
          <w:t>D</w:t>
        </w:r>
        <w:r>
          <w:rPr>
            <w:sz w:val="22"/>
            <w:szCs w:val="22"/>
          </w:rPr>
          <w:t xml:space="preserve">eveloped a Java program </w:t>
        </w:r>
        <w:r>
          <w:rPr>
            <w:rFonts w:hint="eastAsia"/>
            <w:sz w:val="22"/>
            <w:szCs w:val="22"/>
          </w:rPr>
          <w:t xml:space="preserve">for </w:t>
        </w:r>
      </w:ins>
      <w:ins w:id="200" w:author="Administrator" w:date="2015-04-15T00:43:00Z">
        <w:r w:rsidR="00555C14">
          <w:rPr>
            <w:sz w:val="22"/>
            <w:szCs w:val="22"/>
          </w:rPr>
          <w:t xml:space="preserve">Prof. </w:t>
        </w:r>
      </w:ins>
      <w:ins w:id="201" w:author="Administrator" w:date="2015-04-15T00:44:00Z">
        <w:r w:rsidR="00555C14" w:rsidRPr="00555C14">
          <w:rPr>
            <w:sz w:val="22"/>
            <w:szCs w:val="22"/>
          </w:rPr>
          <w:t xml:space="preserve">Mohamed </w:t>
        </w:r>
        <w:proofErr w:type="spellStart"/>
        <w:r w:rsidR="00555C14" w:rsidRPr="00555C14">
          <w:rPr>
            <w:sz w:val="22"/>
            <w:szCs w:val="22"/>
          </w:rPr>
          <w:t>Eltabakh</w:t>
        </w:r>
      </w:ins>
      <w:proofErr w:type="spellEnd"/>
      <w:ins w:id="202" w:author="Administrator" w:date="2015-04-15T00:23:00Z">
        <w:r>
          <w:rPr>
            <w:sz w:val="22"/>
            <w:szCs w:val="22"/>
          </w:rPr>
          <w:t xml:space="preserve"> </w:t>
        </w:r>
      </w:ins>
      <w:ins w:id="203" w:author="Administrator" w:date="2015-04-15T00:45:00Z">
        <w:r w:rsidR="00555C14">
          <w:rPr>
            <w:sz w:val="22"/>
            <w:szCs w:val="22"/>
          </w:rPr>
          <w:t>to facilitate</w:t>
        </w:r>
      </w:ins>
      <w:ins w:id="204" w:author="Administrator" w:date="2015-04-15T00:23:00Z">
        <w:r>
          <w:rPr>
            <w:sz w:val="22"/>
            <w:szCs w:val="22"/>
          </w:rPr>
          <w:t xml:space="preserve"> research on knowledge discovery. </w:t>
        </w:r>
        <w:r w:rsidRPr="00E64E81">
          <w:rPr>
            <w:sz w:val="22"/>
            <w:szCs w:val="22"/>
          </w:rPr>
          <w:t xml:space="preserve"> </w:t>
        </w:r>
      </w:ins>
    </w:p>
    <w:p w14:paraId="046BAAC2" w14:textId="14DED6A1" w:rsidR="008C2742" w:rsidRPr="0071211F" w:rsidRDefault="008C2742" w:rsidP="008C2742">
      <w:pPr>
        <w:ind w:left="-991" w:rightChars="-475" w:right="-1140"/>
        <w:jc w:val="left"/>
        <w:rPr>
          <w:ins w:id="205" w:author="Administrator" w:date="2015-04-15T00:23:00Z"/>
          <w:sz w:val="22"/>
          <w:szCs w:val="22"/>
        </w:rPr>
      </w:pPr>
      <w:ins w:id="206" w:author="Administrator" w:date="2015-04-15T00:23:00Z">
        <w:r w:rsidRPr="0071211F">
          <w:rPr>
            <w:rFonts w:hint="eastAsia"/>
            <w:b/>
            <w:sz w:val="22"/>
            <w:szCs w:val="22"/>
          </w:rPr>
          <w:t>AI Agent for Angry Birds</w:t>
        </w:r>
        <w:r>
          <w:rPr>
            <w:sz w:val="22"/>
            <w:szCs w:val="22"/>
          </w:rPr>
          <w:t xml:space="preserve">, </w:t>
        </w:r>
        <w:proofErr w:type="gramStart"/>
        <w:r>
          <w:rPr>
            <w:sz w:val="22"/>
            <w:szCs w:val="22"/>
          </w:rPr>
          <w:t xml:space="preserve">WPI  </w:t>
        </w:r>
        <w:r w:rsidR="00D55DC0">
          <w:rPr>
            <w:sz w:val="22"/>
            <w:szCs w:val="22"/>
          </w:rPr>
          <w:tab/>
        </w:r>
        <w:proofErr w:type="gramEnd"/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</w:r>
        <w:r w:rsidR="00D55DC0">
          <w:rPr>
            <w:sz w:val="22"/>
            <w:szCs w:val="22"/>
          </w:rPr>
          <w:tab/>
          <w:t xml:space="preserve">  </w:t>
        </w:r>
        <w:r w:rsidRPr="00D55DC0">
          <w:rPr>
            <w:i/>
            <w:sz w:val="22"/>
            <w:szCs w:val="22"/>
            <w:rPrChange w:id="207" w:author="Administrator" w:date="2015-04-15T00:32:00Z">
              <w:rPr>
                <w:sz w:val="22"/>
                <w:szCs w:val="22"/>
              </w:rPr>
            </w:rPrChange>
          </w:rPr>
          <w:t>Sep</w:t>
        </w:r>
      </w:ins>
      <w:ins w:id="208" w:author="Administrator" w:date="2015-04-15T00:32:00Z">
        <w:r w:rsidR="00D55DC0" w:rsidRPr="00D55DC0">
          <w:rPr>
            <w:i/>
            <w:sz w:val="22"/>
            <w:szCs w:val="22"/>
            <w:rPrChange w:id="209" w:author="Administrator" w:date="2015-04-15T00:32:00Z">
              <w:rPr>
                <w:sz w:val="22"/>
                <w:szCs w:val="22"/>
              </w:rPr>
            </w:rPrChange>
          </w:rPr>
          <w:t>.</w:t>
        </w:r>
      </w:ins>
      <w:ins w:id="210" w:author="Administrator" w:date="2015-04-15T00:23:00Z">
        <w:r w:rsidRPr="00D55DC0">
          <w:rPr>
            <w:i/>
            <w:sz w:val="22"/>
            <w:szCs w:val="22"/>
            <w:rPrChange w:id="211" w:author="Administrator" w:date="2015-04-15T00:32:00Z">
              <w:rPr>
                <w:sz w:val="22"/>
                <w:szCs w:val="22"/>
              </w:rPr>
            </w:rPrChange>
          </w:rPr>
          <w:t xml:space="preserve"> </w:t>
        </w:r>
      </w:ins>
      <w:ins w:id="212" w:author="Administrator" w:date="2015-04-15T00:32:00Z">
        <w:r w:rsidR="00D55DC0" w:rsidRPr="00D55DC0">
          <w:rPr>
            <w:i/>
            <w:sz w:val="22"/>
            <w:szCs w:val="22"/>
            <w:rPrChange w:id="213" w:author="Administrator" w:date="2015-04-15T00:32:00Z">
              <w:rPr>
                <w:sz w:val="22"/>
                <w:szCs w:val="22"/>
              </w:rPr>
            </w:rPrChange>
          </w:rPr>
          <w:t>–</w:t>
        </w:r>
      </w:ins>
      <w:ins w:id="214" w:author="Administrator" w:date="2015-04-15T00:23:00Z">
        <w:r w:rsidRPr="00D55DC0">
          <w:rPr>
            <w:i/>
            <w:sz w:val="22"/>
            <w:szCs w:val="22"/>
            <w:rPrChange w:id="215" w:author="Administrator" w:date="2015-04-15T00:32:00Z">
              <w:rPr>
                <w:sz w:val="22"/>
                <w:szCs w:val="22"/>
              </w:rPr>
            </w:rPrChange>
          </w:rPr>
          <w:t xml:space="preserve"> Dec</w:t>
        </w:r>
      </w:ins>
      <w:ins w:id="216" w:author="Administrator" w:date="2015-04-15T00:32:00Z">
        <w:r w:rsidR="00D55DC0" w:rsidRPr="00D55DC0">
          <w:rPr>
            <w:i/>
            <w:sz w:val="22"/>
            <w:szCs w:val="22"/>
            <w:rPrChange w:id="217" w:author="Administrator" w:date="2015-04-15T00:32:00Z">
              <w:rPr>
                <w:sz w:val="22"/>
                <w:szCs w:val="22"/>
              </w:rPr>
            </w:rPrChange>
          </w:rPr>
          <w:t>.</w:t>
        </w:r>
      </w:ins>
      <w:ins w:id="218" w:author="Administrator" w:date="2015-04-15T00:23:00Z">
        <w:r w:rsidRPr="00D55DC0">
          <w:rPr>
            <w:i/>
            <w:sz w:val="22"/>
            <w:szCs w:val="22"/>
            <w:rPrChange w:id="219" w:author="Administrator" w:date="2015-04-15T00:32:00Z">
              <w:rPr>
                <w:sz w:val="22"/>
                <w:szCs w:val="22"/>
              </w:rPr>
            </w:rPrChange>
          </w:rPr>
          <w:t xml:space="preserve"> 2013</w:t>
        </w:r>
      </w:ins>
    </w:p>
    <w:p w14:paraId="783626D8" w14:textId="0C6BB242" w:rsidR="008C2742" w:rsidRPr="00EA7F0C" w:rsidRDefault="008C2742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ins w:id="220" w:author="Administrator" w:date="2015-04-15T00:23:00Z"/>
          <w:sz w:val="22"/>
          <w:szCs w:val="22"/>
        </w:rPr>
        <w:pPrChange w:id="221" w:author="Administrator" w:date="2015-04-15T00:47:00Z">
          <w:pPr>
            <w:pStyle w:val="ListParagraph"/>
            <w:ind w:left="-606" w:rightChars="-475" w:right="-1140" w:firstLineChars="0" w:firstLine="0"/>
            <w:jc w:val="left"/>
          </w:pPr>
        </w:pPrChange>
      </w:pPr>
      <w:ins w:id="222" w:author="Administrator" w:date="2015-04-15T00:23:00Z">
        <w:r w:rsidRPr="00E64E81">
          <w:rPr>
            <w:rFonts w:hint="eastAsia"/>
            <w:sz w:val="22"/>
            <w:szCs w:val="22"/>
          </w:rPr>
          <w:t xml:space="preserve">With </w:t>
        </w:r>
        <w:r>
          <w:rPr>
            <w:sz w:val="22"/>
            <w:szCs w:val="22"/>
          </w:rPr>
          <w:t xml:space="preserve">two </w:t>
        </w:r>
        <w:r w:rsidRPr="00E64E81">
          <w:rPr>
            <w:rFonts w:hint="eastAsia"/>
            <w:sz w:val="22"/>
            <w:szCs w:val="22"/>
          </w:rPr>
          <w:t>teammates, designed and implement</w:t>
        </w:r>
        <w:r>
          <w:rPr>
            <w:rFonts w:hint="eastAsia"/>
            <w:sz w:val="22"/>
            <w:szCs w:val="22"/>
          </w:rPr>
          <w:t>ed the AI agent for</w:t>
        </w:r>
        <w:r w:rsidRPr="00E64E81">
          <w:rPr>
            <w:rFonts w:hint="eastAsia"/>
            <w:sz w:val="22"/>
            <w:szCs w:val="22"/>
          </w:rPr>
          <w:t xml:space="preserve"> Angry Birds</w:t>
        </w:r>
      </w:ins>
      <w:ins w:id="223" w:author="Administrator" w:date="2015-04-15T00:47:00Z">
        <w:r w:rsidR="008141BA">
          <w:rPr>
            <w:sz w:val="22"/>
            <w:szCs w:val="22"/>
          </w:rPr>
          <w:t xml:space="preserve">, </w:t>
        </w:r>
      </w:ins>
      <w:ins w:id="224" w:author="Administrator" w:date="2015-04-15T00:23:00Z">
        <w:r>
          <w:rPr>
            <w:rFonts w:hint="eastAsia"/>
            <w:sz w:val="22"/>
            <w:szCs w:val="22"/>
          </w:rPr>
          <w:t xml:space="preserve">using </w:t>
        </w:r>
        <w:r w:rsidRPr="00E64E81">
          <w:rPr>
            <w:rFonts w:hint="eastAsia"/>
            <w:sz w:val="22"/>
            <w:szCs w:val="22"/>
          </w:rPr>
          <w:t>Naive Bayesian Network</w:t>
        </w:r>
        <w:r>
          <w:rPr>
            <w:rFonts w:hint="eastAsia"/>
            <w:sz w:val="22"/>
            <w:szCs w:val="22"/>
          </w:rPr>
          <w:t xml:space="preserve"> and Ma</w:t>
        </w:r>
        <w:r>
          <w:rPr>
            <w:sz w:val="22"/>
            <w:szCs w:val="22"/>
          </w:rPr>
          <w:t>rkov Chain</w:t>
        </w:r>
        <w:r>
          <w:rPr>
            <w:rFonts w:hint="eastAsia"/>
            <w:sz w:val="22"/>
            <w:szCs w:val="22"/>
          </w:rPr>
          <w:t>.</w:t>
        </w:r>
      </w:ins>
    </w:p>
    <w:p w14:paraId="507D1DFC" w14:textId="7FA1454E" w:rsidR="008C2742" w:rsidRDefault="008C2742" w:rsidP="00993EB5">
      <w:pPr>
        <w:ind w:leftChars="-413" w:left="-507" w:rightChars="-475" w:right="-1140" w:hangingChars="220" w:hanging="484"/>
        <w:jc w:val="left"/>
        <w:rPr>
          <w:ins w:id="225" w:author="Administrator" w:date="2015-04-15T00:50:00Z"/>
          <w:i/>
          <w:sz w:val="22"/>
          <w:szCs w:val="22"/>
        </w:rPr>
      </w:pPr>
      <w:ins w:id="226" w:author="Administrator" w:date="2015-04-15T00:23:00Z">
        <w:r>
          <w:rPr>
            <w:rFonts w:hint="eastAsia"/>
            <w:b/>
            <w:sz w:val="22"/>
            <w:szCs w:val="22"/>
          </w:rPr>
          <w:t>Mini Operating System</w:t>
        </w:r>
        <w:r>
          <w:rPr>
            <w:rFonts w:hint="eastAsia"/>
            <w:sz w:val="22"/>
            <w:szCs w:val="22"/>
          </w:rPr>
          <w:t>, WPI</w:t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r w:rsidR="00D55DC0">
          <w:rPr>
            <w:rFonts w:hint="eastAsia"/>
            <w:sz w:val="22"/>
            <w:szCs w:val="22"/>
          </w:rPr>
          <w:tab/>
        </w:r>
        <w:proofErr w:type="gramStart"/>
        <w:r w:rsidR="00D55DC0">
          <w:rPr>
            <w:rFonts w:hint="eastAsia"/>
            <w:sz w:val="22"/>
            <w:szCs w:val="22"/>
          </w:rPr>
          <w:tab/>
          <w:t xml:space="preserve">  </w:t>
        </w:r>
        <w:r w:rsidRPr="00D55DC0">
          <w:rPr>
            <w:i/>
            <w:sz w:val="22"/>
            <w:szCs w:val="22"/>
            <w:rPrChange w:id="227" w:author="Administrator" w:date="2015-04-15T00:32:00Z">
              <w:rPr>
                <w:sz w:val="22"/>
                <w:szCs w:val="22"/>
              </w:rPr>
            </w:rPrChange>
          </w:rPr>
          <w:t>Sep</w:t>
        </w:r>
      </w:ins>
      <w:ins w:id="228" w:author="Administrator" w:date="2015-04-15T00:32:00Z">
        <w:r w:rsidR="00D55DC0" w:rsidRPr="00D55DC0">
          <w:rPr>
            <w:i/>
            <w:sz w:val="22"/>
            <w:szCs w:val="22"/>
            <w:rPrChange w:id="229" w:author="Administrator" w:date="2015-04-15T00:32:00Z">
              <w:rPr>
                <w:sz w:val="22"/>
                <w:szCs w:val="22"/>
              </w:rPr>
            </w:rPrChange>
          </w:rPr>
          <w:t>.</w:t>
        </w:r>
      </w:ins>
      <w:proofErr w:type="gramEnd"/>
      <w:ins w:id="230" w:author="Administrator" w:date="2015-04-15T00:23:00Z">
        <w:r w:rsidRPr="00D55DC0">
          <w:rPr>
            <w:i/>
            <w:sz w:val="22"/>
            <w:szCs w:val="22"/>
            <w:rPrChange w:id="231" w:author="Administrator" w:date="2015-04-15T00:32:00Z">
              <w:rPr>
                <w:sz w:val="22"/>
                <w:szCs w:val="22"/>
              </w:rPr>
            </w:rPrChange>
          </w:rPr>
          <w:t xml:space="preserve"> </w:t>
        </w:r>
      </w:ins>
      <w:ins w:id="232" w:author="Administrator" w:date="2015-04-15T00:32:00Z">
        <w:r w:rsidR="00D55DC0" w:rsidRPr="00D55DC0">
          <w:rPr>
            <w:i/>
            <w:sz w:val="22"/>
            <w:szCs w:val="22"/>
            <w:rPrChange w:id="233" w:author="Administrator" w:date="2015-04-15T00:32:00Z">
              <w:rPr>
                <w:sz w:val="22"/>
                <w:szCs w:val="22"/>
              </w:rPr>
            </w:rPrChange>
          </w:rPr>
          <w:t>–</w:t>
        </w:r>
      </w:ins>
      <w:ins w:id="234" w:author="Administrator" w:date="2015-04-15T00:23:00Z">
        <w:r w:rsidRPr="00D55DC0">
          <w:rPr>
            <w:i/>
            <w:sz w:val="22"/>
            <w:szCs w:val="22"/>
            <w:rPrChange w:id="235" w:author="Administrator" w:date="2015-04-15T00:32:00Z">
              <w:rPr>
                <w:sz w:val="22"/>
                <w:szCs w:val="22"/>
              </w:rPr>
            </w:rPrChange>
          </w:rPr>
          <w:t xml:space="preserve"> Dec</w:t>
        </w:r>
      </w:ins>
      <w:ins w:id="236" w:author="Administrator" w:date="2015-04-15T00:32:00Z">
        <w:r w:rsidR="00D55DC0" w:rsidRPr="00D55DC0">
          <w:rPr>
            <w:i/>
            <w:sz w:val="22"/>
            <w:szCs w:val="22"/>
            <w:rPrChange w:id="237" w:author="Administrator" w:date="2015-04-15T00:32:00Z">
              <w:rPr>
                <w:sz w:val="22"/>
                <w:szCs w:val="22"/>
              </w:rPr>
            </w:rPrChange>
          </w:rPr>
          <w:t>.</w:t>
        </w:r>
      </w:ins>
      <w:ins w:id="238" w:author="Administrator" w:date="2015-04-15T00:23:00Z">
        <w:r w:rsidRPr="00D55DC0">
          <w:rPr>
            <w:i/>
            <w:sz w:val="22"/>
            <w:szCs w:val="22"/>
            <w:rPrChange w:id="239" w:author="Administrator" w:date="2015-04-15T00:32:00Z">
              <w:rPr>
                <w:sz w:val="22"/>
                <w:szCs w:val="22"/>
              </w:rPr>
            </w:rPrChange>
          </w:rPr>
          <w:t xml:space="preserve"> 2013</w:t>
        </w:r>
      </w:ins>
    </w:p>
    <w:p w14:paraId="1AA24A4C" w14:textId="62926B91" w:rsidR="00BC6DE6" w:rsidRPr="00FB7A88" w:rsidRDefault="005C5F3A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ins w:id="240" w:author="Administrator" w:date="2015-04-15T00:23:00Z"/>
          <w:sz w:val="22"/>
          <w:szCs w:val="22"/>
        </w:rPr>
        <w:pPrChange w:id="241" w:author="Administrator" w:date="2015-04-15T00:50:00Z">
          <w:pPr>
            <w:ind w:leftChars="-413" w:left="-507" w:rightChars="-475" w:right="-1140" w:hangingChars="220" w:hanging="484"/>
            <w:jc w:val="left"/>
          </w:pPr>
        </w:pPrChange>
      </w:pPr>
      <w:ins w:id="242" w:author="Administrator" w:date="2015-04-15T01:22:00Z">
        <w:r>
          <w:rPr>
            <w:sz w:val="22"/>
            <w:szCs w:val="22"/>
          </w:rPr>
          <w:t>I</w:t>
        </w:r>
      </w:ins>
      <w:ins w:id="243" w:author="Administrator" w:date="2015-04-15T00:50:00Z">
        <w:r w:rsidR="00BC6DE6" w:rsidRPr="00BC6DE6">
          <w:rPr>
            <w:sz w:val="22"/>
            <w:szCs w:val="22"/>
            <w:rPrChange w:id="244" w:author="Administrator" w:date="2015-04-15T00:50:00Z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rPrChange>
          </w:rPr>
          <w:t>mplemented different algorithms for dispatch of CPU, Memory and I/O</w:t>
        </w:r>
      </w:ins>
      <w:ins w:id="245" w:author="Administrator" w:date="2015-04-15T01:23:00Z">
        <w:r>
          <w:rPr>
            <w:sz w:val="22"/>
            <w:szCs w:val="22"/>
          </w:rPr>
          <w:t>, using C.</w:t>
        </w:r>
      </w:ins>
    </w:p>
    <w:p w14:paraId="6AF42D94" w14:textId="50768B99" w:rsidR="008C2742" w:rsidRPr="00485492" w:rsidRDefault="008C2742" w:rsidP="00993EB5">
      <w:pPr>
        <w:ind w:leftChars="-413" w:left="-507" w:rightChars="-475" w:right="-1140" w:hangingChars="220" w:hanging="484"/>
        <w:jc w:val="left"/>
        <w:rPr>
          <w:ins w:id="246" w:author="Administrator" w:date="2015-04-15T00:23:00Z"/>
          <w:sz w:val="22"/>
          <w:szCs w:val="22"/>
        </w:rPr>
      </w:pPr>
      <w:ins w:id="247" w:author="Administrator" w:date="2015-04-15T00:23:00Z">
        <w:r>
          <w:rPr>
            <w:rFonts w:hint="eastAsia"/>
            <w:b/>
            <w:sz w:val="22"/>
            <w:szCs w:val="22"/>
          </w:rPr>
          <w:t xml:space="preserve">Hacking School's Equipment </w:t>
        </w:r>
      </w:ins>
      <w:ins w:id="248" w:author="Administrator" w:date="2015-04-15T00:51:00Z">
        <w:r w:rsidR="00BC6DE6">
          <w:rPr>
            <w:b/>
            <w:sz w:val="22"/>
            <w:szCs w:val="22"/>
          </w:rPr>
          <w:t>Registration</w:t>
        </w:r>
      </w:ins>
      <w:ins w:id="249" w:author="Administrator" w:date="2015-04-15T00:23:00Z">
        <w:r>
          <w:rPr>
            <w:rFonts w:hint="eastAsia"/>
            <w:b/>
            <w:sz w:val="22"/>
            <w:szCs w:val="22"/>
          </w:rPr>
          <w:t xml:space="preserve"> System</w:t>
        </w:r>
        <w:r>
          <w:rPr>
            <w:sz w:val="22"/>
            <w:szCs w:val="22"/>
          </w:rPr>
          <w:t>, Shanghai, China</w:t>
        </w:r>
        <w:r w:rsidR="00D55DC0">
          <w:rPr>
            <w:rFonts w:hint="eastAsia"/>
            <w:b/>
            <w:sz w:val="22"/>
            <w:szCs w:val="22"/>
          </w:rPr>
          <w:tab/>
        </w:r>
        <w:r w:rsidR="00D55DC0">
          <w:rPr>
            <w:rFonts w:hint="eastAsia"/>
            <w:b/>
            <w:sz w:val="22"/>
            <w:szCs w:val="22"/>
          </w:rPr>
          <w:tab/>
        </w:r>
        <w:r w:rsidR="00D55DC0">
          <w:rPr>
            <w:rFonts w:hint="eastAsia"/>
            <w:b/>
            <w:sz w:val="22"/>
            <w:szCs w:val="22"/>
          </w:rPr>
          <w:tab/>
        </w:r>
        <w:r w:rsidR="00D55DC0">
          <w:rPr>
            <w:rFonts w:hint="eastAsia"/>
            <w:b/>
            <w:sz w:val="22"/>
            <w:szCs w:val="22"/>
          </w:rPr>
          <w:tab/>
        </w:r>
        <w:r w:rsidR="00D55DC0">
          <w:rPr>
            <w:rFonts w:hint="eastAsia"/>
            <w:b/>
            <w:sz w:val="22"/>
            <w:szCs w:val="22"/>
          </w:rPr>
          <w:tab/>
        </w:r>
        <w:r w:rsidR="00D55DC0">
          <w:rPr>
            <w:rFonts w:hint="eastAsia"/>
            <w:b/>
            <w:sz w:val="22"/>
            <w:szCs w:val="22"/>
          </w:rPr>
          <w:tab/>
          <w:t xml:space="preserve">      </w:t>
        </w:r>
      </w:ins>
      <w:ins w:id="250" w:author="Administrator" w:date="2015-04-15T00:32:00Z">
        <w:r w:rsidR="00D55DC0">
          <w:rPr>
            <w:b/>
            <w:sz w:val="22"/>
            <w:szCs w:val="22"/>
          </w:rPr>
          <w:t xml:space="preserve"> </w:t>
        </w:r>
      </w:ins>
      <w:ins w:id="251" w:author="Administrator" w:date="2015-04-15T00:23:00Z">
        <w:r w:rsidRPr="00D55DC0">
          <w:rPr>
            <w:i/>
            <w:sz w:val="22"/>
            <w:szCs w:val="22"/>
            <w:rPrChange w:id="252" w:author="Administrator" w:date="2015-04-15T00:32:00Z">
              <w:rPr>
                <w:sz w:val="22"/>
                <w:szCs w:val="22"/>
              </w:rPr>
            </w:rPrChange>
          </w:rPr>
          <w:t>Feb</w:t>
        </w:r>
      </w:ins>
      <w:ins w:id="253" w:author="Administrator" w:date="2015-04-15T00:32:00Z">
        <w:r w:rsidR="00D55DC0" w:rsidRPr="00D55DC0">
          <w:rPr>
            <w:i/>
            <w:sz w:val="22"/>
            <w:szCs w:val="22"/>
            <w:rPrChange w:id="254" w:author="Administrator" w:date="2015-04-15T00:32:00Z">
              <w:rPr>
                <w:sz w:val="22"/>
                <w:szCs w:val="22"/>
              </w:rPr>
            </w:rPrChange>
          </w:rPr>
          <w:t xml:space="preserve">. </w:t>
        </w:r>
      </w:ins>
      <w:ins w:id="255" w:author="Administrator" w:date="2015-04-15T00:23:00Z">
        <w:r w:rsidRPr="00D55DC0">
          <w:rPr>
            <w:i/>
            <w:sz w:val="22"/>
            <w:szCs w:val="22"/>
            <w:rPrChange w:id="256" w:author="Administrator" w:date="2015-04-15T00:32:00Z">
              <w:rPr>
                <w:sz w:val="22"/>
                <w:szCs w:val="22"/>
              </w:rPr>
            </w:rPrChange>
          </w:rPr>
          <w:t>2013</w:t>
        </w:r>
      </w:ins>
    </w:p>
    <w:p w14:paraId="34856939" w14:textId="3FF92BCD" w:rsidR="008C2742" w:rsidRPr="008D2CD3" w:rsidRDefault="008C2742" w:rsidP="008C2742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ins w:id="257" w:author="Administrator" w:date="2015-04-15T00:23:00Z"/>
          <w:b/>
          <w:sz w:val="22"/>
          <w:szCs w:val="22"/>
        </w:rPr>
      </w:pPr>
      <w:ins w:id="258" w:author="Administrator" w:date="2015-04-15T00:23:00Z">
        <w:r>
          <w:rPr>
            <w:rFonts w:hint="eastAsia"/>
            <w:sz w:val="22"/>
            <w:szCs w:val="22"/>
          </w:rPr>
          <w:t xml:space="preserve">Wrote a Scala program to help my friend </w:t>
        </w:r>
      </w:ins>
      <w:ins w:id="259" w:author="Administrator" w:date="2015-04-15T00:51:00Z">
        <w:r w:rsidR="00BC6DE6">
          <w:rPr>
            <w:sz w:val="22"/>
            <w:szCs w:val="22"/>
          </w:rPr>
          <w:t>automatically</w:t>
        </w:r>
      </w:ins>
      <w:ins w:id="260" w:author="Administrator" w:date="2015-04-15T00:23:00Z">
        <w:r>
          <w:rPr>
            <w:rFonts w:hint="eastAsia"/>
            <w:sz w:val="22"/>
            <w:szCs w:val="22"/>
          </w:rPr>
          <w:t xml:space="preserve"> register </w:t>
        </w:r>
        <w:r w:rsidR="00BC6DE6">
          <w:rPr>
            <w:rFonts w:hint="eastAsia"/>
            <w:sz w:val="22"/>
            <w:szCs w:val="22"/>
          </w:rPr>
          <w:t xml:space="preserve">school's </w:t>
        </w:r>
      </w:ins>
      <w:ins w:id="261" w:author="Administrator" w:date="2015-04-15T00:56:00Z">
        <w:r w:rsidR="00BC6DE6">
          <w:rPr>
            <w:sz w:val="22"/>
            <w:szCs w:val="22"/>
          </w:rPr>
          <w:t>equipment</w:t>
        </w:r>
      </w:ins>
      <w:ins w:id="262" w:author="Administrator" w:date="2015-04-15T00:23:00Z">
        <w:r>
          <w:rPr>
            <w:rFonts w:hint="eastAsia"/>
            <w:sz w:val="22"/>
            <w:szCs w:val="22"/>
          </w:rPr>
          <w:t>.</w:t>
        </w:r>
      </w:ins>
    </w:p>
    <w:p w14:paraId="7D227D41" w14:textId="71993A58" w:rsidR="008C2742" w:rsidRDefault="008C2742" w:rsidP="00993EB5">
      <w:pPr>
        <w:ind w:leftChars="-413" w:left="-507" w:rightChars="-475" w:right="-1140" w:hangingChars="220" w:hanging="484"/>
        <w:jc w:val="left"/>
        <w:rPr>
          <w:ins w:id="263" w:author="Administrator" w:date="2015-04-15T00:54:00Z"/>
          <w:i/>
          <w:sz w:val="22"/>
          <w:szCs w:val="22"/>
        </w:rPr>
      </w:pPr>
      <w:ins w:id="264" w:author="Administrator" w:date="2015-04-15T00:23:00Z">
        <w:r w:rsidRPr="00E64E81">
          <w:rPr>
            <w:rFonts w:hint="eastAsia"/>
            <w:b/>
            <w:sz w:val="22"/>
            <w:szCs w:val="22"/>
          </w:rPr>
          <w:t xml:space="preserve">ACM/ICPC </w:t>
        </w:r>
        <w:r w:rsidRPr="00E64E81">
          <w:rPr>
            <w:b/>
            <w:sz w:val="22"/>
            <w:szCs w:val="22"/>
          </w:rPr>
          <w:t>Competition</w:t>
        </w:r>
        <w:r w:rsidRPr="00E64E81">
          <w:rPr>
            <w:rFonts w:hint="eastAsia"/>
            <w:sz w:val="22"/>
            <w:szCs w:val="22"/>
          </w:rPr>
          <w:t>, Anhui,</w:t>
        </w:r>
        <w:r>
          <w:rPr>
            <w:sz w:val="22"/>
            <w:szCs w:val="22"/>
          </w:rPr>
          <w:t xml:space="preserve"> </w:t>
        </w:r>
        <w:proofErr w:type="gramStart"/>
        <w:r>
          <w:rPr>
            <w:sz w:val="22"/>
            <w:szCs w:val="22"/>
          </w:rPr>
          <w:t>China</w:t>
        </w:r>
        <w:r>
          <w:rPr>
            <w:rFonts w:hint="eastAsia"/>
            <w:sz w:val="22"/>
            <w:szCs w:val="22"/>
          </w:rPr>
          <w:t xml:space="preserve"> </w:t>
        </w:r>
        <w:r w:rsidRPr="00E64E81">
          <w:rPr>
            <w:rFonts w:hint="eastAsia"/>
            <w:sz w:val="22"/>
            <w:szCs w:val="22"/>
          </w:rPr>
          <w:t xml:space="preserve"> </w:t>
        </w:r>
        <w:r>
          <w:rPr>
            <w:sz w:val="22"/>
            <w:szCs w:val="22"/>
          </w:rPr>
          <w:tab/>
        </w:r>
        <w:proofErr w:type="gramEnd"/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  <w:t xml:space="preserve">                   </w:t>
        </w:r>
        <w:r w:rsidRPr="00D55DC0">
          <w:rPr>
            <w:i/>
            <w:sz w:val="22"/>
            <w:szCs w:val="22"/>
            <w:rPrChange w:id="265" w:author="Administrator" w:date="2015-04-15T00:32:00Z">
              <w:rPr>
                <w:sz w:val="22"/>
                <w:szCs w:val="22"/>
              </w:rPr>
            </w:rPrChange>
          </w:rPr>
          <w:t>Oct</w:t>
        </w:r>
      </w:ins>
      <w:ins w:id="266" w:author="Administrator" w:date="2015-04-15T00:32:00Z">
        <w:r w:rsidR="00D55DC0" w:rsidRPr="00D55DC0">
          <w:rPr>
            <w:i/>
            <w:sz w:val="22"/>
            <w:szCs w:val="22"/>
            <w:rPrChange w:id="267" w:author="Administrator" w:date="2015-04-15T00:32:00Z">
              <w:rPr>
                <w:sz w:val="22"/>
                <w:szCs w:val="22"/>
              </w:rPr>
            </w:rPrChange>
          </w:rPr>
          <w:t>.</w:t>
        </w:r>
      </w:ins>
      <w:ins w:id="268" w:author="Administrator" w:date="2015-04-15T00:23:00Z">
        <w:r w:rsidRPr="00D55DC0">
          <w:rPr>
            <w:i/>
            <w:sz w:val="22"/>
            <w:szCs w:val="22"/>
            <w:rPrChange w:id="269" w:author="Administrator" w:date="2015-04-15T00:32:00Z">
              <w:rPr>
                <w:sz w:val="22"/>
                <w:szCs w:val="22"/>
              </w:rPr>
            </w:rPrChange>
          </w:rPr>
          <w:t xml:space="preserve"> 2010</w:t>
        </w:r>
      </w:ins>
    </w:p>
    <w:p w14:paraId="2BF6BEA7" w14:textId="03067E78" w:rsidR="00BC6DE6" w:rsidRPr="00CD6FBE" w:rsidDel="00A01BCC" w:rsidRDefault="00BC6DE6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ins w:id="270" w:author="Administrator" w:date="2015-04-15T00:23:00Z"/>
          <w:del w:id="271" w:author="Obama Barack" w:date="2015-04-15T01:35:00Z"/>
          <w:sz w:val="22"/>
          <w:szCs w:val="22"/>
        </w:rPr>
        <w:pPrChange w:id="272" w:author="Administrator" w:date="2015-04-15T00:56:00Z">
          <w:pPr>
            <w:ind w:leftChars="-413" w:left="-507" w:rightChars="-475" w:right="-1140" w:hangingChars="220" w:hanging="484"/>
            <w:jc w:val="left"/>
          </w:pPr>
        </w:pPrChange>
      </w:pPr>
      <w:ins w:id="273" w:author="Administrator" w:date="2015-04-15T00:54:00Z">
        <w:r>
          <w:rPr>
            <w:sz w:val="22"/>
            <w:szCs w:val="22"/>
          </w:rPr>
          <w:t xml:space="preserve">With two teammates, </w:t>
        </w:r>
      </w:ins>
      <w:ins w:id="274" w:author="Administrator" w:date="2015-04-15T00:55:00Z">
        <w:r>
          <w:rPr>
            <w:sz w:val="22"/>
            <w:szCs w:val="22"/>
          </w:rPr>
          <w:t>won</w:t>
        </w:r>
      </w:ins>
      <w:ins w:id="275" w:author="Administrator" w:date="2015-04-15T00:54:00Z">
        <w:r>
          <w:rPr>
            <w:sz w:val="22"/>
            <w:szCs w:val="22"/>
          </w:rPr>
          <w:t xml:space="preserve"> 3</w:t>
        </w:r>
        <w:r w:rsidRPr="00BC6DE6">
          <w:rPr>
            <w:sz w:val="22"/>
            <w:szCs w:val="22"/>
          </w:rPr>
          <w:t>rd</w:t>
        </w:r>
        <w:r>
          <w:rPr>
            <w:sz w:val="22"/>
            <w:szCs w:val="22"/>
          </w:rPr>
          <w:t xml:space="preserve"> </w:t>
        </w:r>
      </w:ins>
      <w:ins w:id="276" w:author="Administrator" w:date="2015-04-15T00:55:00Z">
        <w:r>
          <w:rPr>
            <w:sz w:val="22"/>
            <w:szCs w:val="22"/>
          </w:rPr>
          <w:t xml:space="preserve">place in the </w:t>
        </w:r>
      </w:ins>
      <w:ins w:id="277" w:author="Administrator" w:date="2015-04-15T00:57:00Z">
        <w:r>
          <w:rPr>
            <w:sz w:val="22"/>
            <w:szCs w:val="22"/>
          </w:rPr>
          <w:t>province-wide</w:t>
        </w:r>
      </w:ins>
      <w:ins w:id="278" w:author="Administrator" w:date="2015-04-15T00:55:00Z">
        <w:r>
          <w:rPr>
            <w:sz w:val="22"/>
            <w:szCs w:val="22"/>
          </w:rPr>
          <w:t xml:space="preserve"> </w:t>
        </w:r>
      </w:ins>
      <w:ins w:id="279" w:author="Administrator" w:date="2015-04-15T00:57:00Z">
        <w:r>
          <w:rPr>
            <w:sz w:val="22"/>
            <w:szCs w:val="22"/>
          </w:rPr>
          <w:t>competition</w:t>
        </w:r>
      </w:ins>
      <w:ins w:id="280" w:author="Administrator" w:date="2015-04-15T00:55:00Z">
        <w:r>
          <w:rPr>
            <w:sz w:val="22"/>
            <w:szCs w:val="22"/>
          </w:rPr>
          <w:t>.</w:t>
        </w:r>
      </w:ins>
    </w:p>
    <w:p w14:paraId="18D0B467" w14:textId="6DCB24C3" w:rsidR="00104A2C" w:rsidRPr="00A01BCC" w:rsidDel="003E53DC" w:rsidRDefault="004A3E69">
      <w:pPr>
        <w:pStyle w:val="ListParagraph"/>
        <w:numPr>
          <w:ilvl w:val="0"/>
          <w:numId w:val="4"/>
        </w:numPr>
        <w:ind w:leftChars="-810" w:left="-1314" w:rightChars="-475" w:right="-1140" w:hangingChars="175" w:hanging="630"/>
        <w:jc w:val="left"/>
        <w:rPr>
          <w:del w:id="281" w:author="Administrator" w:date="2015-04-14T23:19:00Z"/>
          <w:sz w:val="16"/>
          <w:szCs w:val="16"/>
          <w:rPrChange w:id="282" w:author="Obama Barack" w:date="2015-04-15T01:35:00Z">
            <w:rPr>
              <w:del w:id="283" w:author="Administrator" w:date="2015-04-14T23:19:00Z"/>
              <w:sz w:val="22"/>
              <w:szCs w:val="22"/>
            </w:rPr>
          </w:rPrChange>
        </w:rPr>
        <w:pPrChange w:id="284" w:author="Obama Barack" w:date="2015-04-15T01:35:00Z">
          <w:pPr>
            <w:ind w:leftChars="-413" w:left="-991" w:rightChars="-475" w:right="-1140"/>
            <w:jc w:val="center"/>
          </w:pPr>
        </w:pPrChange>
      </w:pPr>
      <w:del w:id="285" w:author="Administrator" w:date="2015-04-14T22:57:00Z">
        <w:r w:rsidRPr="00A01BCC" w:rsidDel="0007063D">
          <w:rPr>
            <w:b/>
            <w:sz w:val="36"/>
            <w:szCs w:val="36"/>
            <w:rPrChange w:id="286" w:author="Obama Barack" w:date="2015-04-15T01:35:00Z">
              <w:rPr>
                <w:b/>
                <w:sz w:val="32"/>
                <w:szCs w:val="32"/>
              </w:rPr>
            </w:rPrChange>
          </w:rPr>
          <w:delText>Xuebin He</w:delText>
        </w:r>
      </w:del>
    </w:p>
    <w:p w14:paraId="6F607B83" w14:textId="010CEA03" w:rsidR="00C72346" w:rsidDel="003E53DC" w:rsidRDefault="005A179A">
      <w:pPr>
        <w:pStyle w:val="ListParagraph"/>
        <w:ind w:firstLine="440"/>
        <w:rPr>
          <w:del w:id="287" w:author="Administrator" w:date="2015-04-14T23:20:00Z"/>
          <w:sz w:val="22"/>
          <w:szCs w:val="22"/>
        </w:rPr>
        <w:pPrChange w:id="288" w:author="Obama Barack" w:date="2015-04-15T01:35:00Z">
          <w:pPr>
            <w:ind w:leftChars="-413" w:left="-991" w:rightChars="-475" w:right="-1140"/>
            <w:jc w:val="center"/>
          </w:pPr>
        </w:pPrChange>
      </w:pPr>
      <w:del w:id="289" w:author="Administrator" w:date="2015-04-14T23:20:00Z">
        <w:r w:rsidRPr="00E64E81" w:rsidDel="003E53DC">
          <w:rPr>
            <w:rFonts w:hint="eastAsia"/>
            <w:sz w:val="22"/>
            <w:szCs w:val="22"/>
          </w:rPr>
          <w:delText>774-420-8036</w:delText>
        </w:r>
        <w:r w:rsidR="00377287" w:rsidDel="003E53DC">
          <w:rPr>
            <w:sz w:val="22"/>
            <w:szCs w:val="22"/>
          </w:rPr>
          <w:delText>,</w:delText>
        </w:r>
        <w:r w:rsidRPr="00E64E81" w:rsidDel="003E53DC">
          <w:rPr>
            <w:rFonts w:hint="eastAsia"/>
            <w:sz w:val="22"/>
            <w:szCs w:val="22"/>
          </w:rPr>
          <w:delText xml:space="preserve"> xhe2@wpi.edu</w:delText>
        </w:r>
      </w:del>
    </w:p>
    <w:p w14:paraId="0BDA6E2A" w14:textId="47E888F3" w:rsidR="00C72346" w:rsidRPr="00E93B57" w:rsidDel="003E53DC" w:rsidRDefault="00EB1AC2">
      <w:pPr>
        <w:pStyle w:val="ListParagraph"/>
        <w:ind w:firstLine="480"/>
        <w:rPr>
          <w:del w:id="290" w:author="Administrator" w:date="2015-04-14T23:20:00Z"/>
          <w:rFonts w:ascii="Cambria" w:hAnsi="Cambria" w:cs="Helvetica"/>
          <w:color w:val="000000" w:themeColor="text1"/>
          <w:kern w:val="0"/>
          <w:sz w:val="22"/>
          <w:szCs w:val="22"/>
        </w:rPr>
        <w:pPrChange w:id="291" w:author="Obama Barack" w:date="2015-04-15T01:35:00Z">
          <w:pPr>
            <w:ind w:leftChars="-413" w:left="-991" w:rightChars="-475" w:right="-1140"/>
            <w:jc w:val="center"/>
          </w:pPr>
        </w:pPrChange>
      </w:pPr>
      <w:del w:id="292" w:author="Administrator" w:date="2015-04-14T23:20:00Z">
        <w:r w:rsidDel="003E53DC">
          <w:fldChar w:fldCharType="begin"/>
        </w:r>
        <w:r w:rsidDel="003E53DC">
          <w:delInstrText xml:space="preserve"> HYPERLINK "https://cn.linkedin.com/pub/xuebin-he/68/700/26" </w:delInstrText>
        </w:r>
        <w:r w:rsidDel="003E53DC">
          <w:fldChar w:fldCharType="separate"/>
        </w:r>
        <w:r w:rsidR="00C72346" w:rsidRPr="00E93B57" w:rsidDel="003E53DC">
          <w:rPr>
            <w:rStyle w:val="Hyperlink"/>
            <w:u w:val="none"/>
          </w:rPr>
          <w:delText>https://cn.linkedin.com/pub/xuebin-he/68/700/26</w:delText>
        </w:r>
        <w:r w:rsidDel="003E53DC">
          <w:rPr>
            <w:rStyle w:val="Hyperlink"/>
            <w:u w:val="none"/>
          </w:rPr>
          <w:fldChar w:fldCharType="end"/>
        </w:r>
      </w:del>
    </w:p>
    <w:p w14:paraId="0B88A486" w14:textId="3C374F15" w:rsidR="003A7EED" w:rsidRPr="00E93B57" w:rsidDel="003E53DC" w:rsidRDefault="00EB1AC2">
      <w:pPr>
        <w:pStyle w:val="ListParagraph"/>
        <w:ind w:firstLine="480"/>
        <w:rPr>
          <w:del w:id="293" w:author="Administrator" w:date="2015-04-14T23:20:00Z"/>
          <w:sz w:val="22"/>
          <w:szCs w:val="22"/>
        </w:rPr>
        <w:pPrChange w:id="294" w:author="Obama Barack" w:date="2015-04-15T01:35:00Z">
          <w:pPr>
            <w:ind w:leftChars="-413" w:left="838" w:rightChars="-475" w:right="-1140" w:hangingChars="762" w:hanging="1829"/>
            <w:jc w:val="center"/>
          </w:pPr>
        </w:pPrChange>
      </w:pPr>
      <w:del w:id="295" w:author="Administrator" w:date="2015-04-14T23:20:00Z">
        <w:r w:rsidDel="003E53DC">
          <w:fldChar w:fldCharType="begin"/>
        </w:r>
        <w:r w:rsidDel="003E53DC">
          <w:delInstrText xml:space="preserve"> HYPERLINK "https://github.com/kaleo211" </w:delInstrText>
        </w:r>
        <w:r w:rsidDel="003E53DC">
          <w:fldChar w:fldCharType="separate"/>
        </w:r>
        <w:r w:rsidR="00C72346" w:rsidRPr="00E93B57" w:rsidDel="003E53DC">
          <w:rPr>
            <w:rStyle w:val="Hyperlink"/>
            <w:sz w:val="22"/>
            <w:szCs w:val="22"/>
            <w:u w:val="none"/>
          </w:rPr>
          <w:delText>https://github.com/kaleo211</w:delText>
        </w:r>
        <w:r w:rsidDel="003E53DC">
          <w:rPr>
            <w:rStyle w:val="Hyperlink"/>
            <w:sz w:val="22"/>
            <w:szCs w:val="22"/>
            <w:u w:val="none"/>
          </w:rPr>
          <w:fldChar w:fldCharType="end"/>
        </w:r>
      </w:del>
    </w:p>
    <w:p w14:paraId="4092DCB0" w14:textId="5116F29D" w:rsidR="008B07E0" w:rsidDel="008C777F" w:rsidRDefault="004A3E69">
      <w:pPr>
        <w:pStyle w:val="ListParagraph"/>
        <w:ind w:firstLine="440"/>
        <w:rPr>
          <w:del w:id="296" w:author="Administrator" w:date="2015-04-15T00:19:00Z"/>
          <w:sz w:val="22"/>
          <w:szCs w:val="22"/>
        </w:rPr>
        <w:pPrChange w:id="297" w:author="Obama Barack" w:date="2015-04-15T01:35:00Z">
          <w:pPr>
            <w:ind w:leftChars="-413" w:left="685" w:rightChars="-475" w:right="-1140" w:hangingChars="762" w:hanging="1676"/>
            <w:jc w:val="left"/>
          </w:pPr>
        </w:pPrChange>
      </w:pPr>
      <w:del w:id="298" w:author="Administrator" w:date="2015-04-15T00:19:00Z">
        <w:r w:rsidRPr="00E64E81" w:rsidDel="008C777F">
          <w:rPr>
            <w:rFonts w:hint="eastAsia"/>
            <w:sz w:val="22"/>
            <w:szCs w:val="22"/>
          </w:rPr>
          <w:delText>OBJECTIVE</w:delText>
        </w:r>
      </w:del>
      <w:del w:id="299" w:author="Administrator" w:date="2015-04-15T00:00:00Z">
        <w:r w:rsidR="0090794D" w:rsidRPr="00E64E81" w:rsidDel="004C34A3">
          <w:rPr>
            <w:rFonts w:hint="eastAsia"/>
            <w:sz w:val="22"/>
            <w:szCs w:val="22"/>
          </w:rPr>
          <w:delText>:</w:delText>
        </w:r>
      </w:del>
    </w:p>
    <w:p w14:paraId="3D5DB65A" w14:textId="2EEEF13C" w:rsidR="004A3E69" w:rsidRPr="00E64E81" w:rsidDel="004C34A3" w:rsidRDefault="0067482B">
      <w:pPr>
        <w:pStyle w:val="ListParagraph"/>
        <w:ind w:firstLine="440"/>
        <w:rPr>
          <w:del w:id="300" w:author="Administrator" w:date="2015-04-15T00:03:00Z"/>
          <w:sz w:val="22"/>
          <w:szCs w:val="22"/>
        </w:rPr>
        <w:pPrChange w:id="301" w:author="Obama Barack" w:date="2015-04-15T01:35:00Z">
          <w:pPr>
            <w:ind w:leftChars="-413" w:left="685" w:rightChars="-475" w:right="-1140" w:hangingChars="762" w:hanging="1676"/>
            <w:jc w:val="left"/>
          </w:pPr>
        </w:pPrChange>
      </w:pPr>
      <w:del w:id="302" w:author="Administrator" w:date="2015-04-15T00:19:00Z">
        <w:r w:rsidRPr="00E64E81" w:rsidDel="008C777F">
          <w:rPr>
            <w:rFonts w:hint="eastAsia"/>
            <w:sz w:val="22"/>
            <w:szCs w:val="22"/>
          </w:rPr>
          <w:delText>Full-time</w:delText>
        </w:r>
        <w:r w:rsidR="00B4699E" w:rsidDel="008C777F">
          <w:rPr>
            <w:rFonts w:hint="eastAsia"/>
            <w:sz w:val="22"/>
            <w:szCs w:val="22"/>
          </w:rPr>
          <w:delText>/Internship</w:delText>
        </w:r>
        <w:r w:rsidR="001760C5" w:rsidRPr="00E64E81" w:rsidDel="008C777F">
          <w:rPr>
            <w:sz w:val="22"/>
            <w:szCs w:val="22"/>
          </w:rPr>
          <w:delText xml:space="preserve"> </w:delText>
        </w:r>
        <w:r w:rsidR="001369FD" w:rsidDel="008C777F">
          <w:rPr>
            <w:rFonts w:hint="eastAsia"/>
            <w:sz w:val="22"/>
            <w:szCs w:val="22"/>
          </w:rPr>
          <w:delText>Position</w:delText>
        </w:r>
        <w:r w:rsidR="000E4EC5"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4A3E69" w:rsidRPr="00E64E81" w:rsidDel="008C777F">
          <w:rPr>
            <w:rFonts w:hint="eastAsia"/>
            <w:sz w:val="22"/>
            <w:szCs w:val="22"/>
          </w:rPr>
          <w:delText xml:space="preserve">in </w:delText>
        </w:r>
      </w:del>
      <w:del w:id="303" w:author="Administrator" w:date="2015-04-14T23:59:00Z">
        <w:r w:rsidR="004A3E69" w:rsidRPr="00E64E81" w:rsidDel="004C34A3">
          <w:rPr>
            <w:rFonts w:hint="eastAsia"/>
            <w:sz w:val="22"/>
            <w:szCs w:val="22"/>
          </w:rPr>
          <w:delText>Computer Science</w:delText>
        </w:r>
      </w:del>
    </w:p>
    <w:p w14:paraId="4F297642" w14:textId="1FA9665D" w:rsidR="004A3E69" w:rsidRPr="00E64E81" w:rsidDel="008C777F" w:rsidRDefault="004A3E69">
      <w:pPr>
        <w:pStyle w:val="ListParagraph"/>
        <w:ind w:firstLine="440"/>
        <w:rPr>
          <w:del w:id="304" w:author="Administrator" w:date="2015-04-15T00:19:00Z"/>
          <w:sz w:val="22"/>
          <w:szCs w:val="22"/>
        </w:rPr>
        <w:pPrChange w:id="305" w:author="Obama Barack" w:date="2015-04-15T01:35:00Z">
          <w:pPr>
            <w:ind w:leftChars="-413" w:left="826" w:rightChars="-475" w:right="-1140" w:hangingChars="826" w:hanging="1817"/>
            <w:jc w:val="left"/>
          </w:pPr>
        </w:pPrChange>
      </w:pPr>
    </w:p>
    <w:p w14:paraId="0AA5CEF6" w14:textId="40C8AFEA" w:rsidR="0037752D" w:rsidDel="00E84F7B" w:rsidRDefault="004A3E69">
      <w:pPr>
        <w:pStyle w:val="ListParagraph"/>
        <w:ind w:firstLine="440"/>
        <w:rPr>
          <w:del w:id="306" w:author="Administrator" w:date="2015-04-15T00:12:00Z"/>
          <w:sz w:val="22"/>
          <w:szCs w:val="22"/>
        </w:rPr>
        <w:pPrChange w:id="307" w:author="Obama Barack" w:date="2015-04-15T01:35:00Z">
          <w:pPr>
            <w:ind w:leftChars="-413" w:left="685" w:rightChars="-475" w:right="-1140" w:hangingChars="762" w:hanging="1676"/>
            <w:jc w:val="left"/>
          </w:pPr>
        </w:pPrChange>
      </w:pPr>
      <w:del w:id="308" w:author="Administrator" w:date="2015-04-15T00:19:00Z">
        <w:r w:rsidRPr="00E64E81" w:rsidDel="008C777F">
          <w:rPr>
            <w:rFonts w:hint="eastAsia"/>
            <w:sz w:val="22"/>
            <w:szCs w:val="22"/>
          </w:rPr>
          <w:delText>EDUCATION</w:delText>
        </w:r>
      </w:del>
      <w:del w:id="309" w:author="Administrator" w:date="2015-04-15T00:00:00Z">
        <w:r w:rsidRPr="00E64E81" w:rsidDel="004C34A3">
          <w:rPr>
            <w:rFonts w:hint="eastAsia"/>
            <w:sz w:val="22"/>
            <w:szCs w:val="22"/>
          </w:rPr>
          <w:delText>:</w:delText>
        </w:r>
      </w:del>
    </w:p>
    <w:p w14:paraId="635A8DB6" w14:textId="1D7225D4" w:rsidR="0037752D" w:rsidDel="00E84F7B" w:rsidRDefault="004A3E69">
      <w:pPr>
        <w:pStyle w:val="ListParagraph"/>
        <w:ind w:firstLine="440"/>
        <w:rPr>
          <w:del w:id="310" w:author="Administrator" w:date="2015-04-15T00:12:00Z"/>
          <w:sz w:val="22"/>
          <w:szCs w:val="22"/>
        </w:rPr>
        <w:pPrChange w:id="311" w:author="Obama Barack" w:date="2015-04-15T01:35:00Z">
          <w:pPr>
            <w:ind w:leftChars="-413" w:left="838" w:rightChars="-475" w:right="-1140" w:hangingChars="762" w:hanging="1829"/>
            <w:jc w:val="left"/>
          </w:pPr>
        </w:pPrChange>
      </w:pPr>
      <w:del w:id="312" w:author="Administrator" w:date="2015-04-15T00:19:00Z">
        <w:r w:rsidRPr="00E84F7B" w:rsidDel="008C777F">
          <w:rPr>
            <w:sz w:val="22"/>
            <w:szCs w:val="22"/>
            <w:rPrChange w:id="313" w:author="Administrator" w:date="2015-04-15T00:12:00Z">
              <w:rPr/>
            </w:rPrChange>
          </w:rPr>
          <w:delText>Worcester Polytechnic Institute (WPI), Worcester, MA</w:delText>
        </w:r>
      </w:del>
    </w:p>
    <w:p w14:paraId="7419C5EA" w14:textId="291CDBC1" w:rsidR="0037752D" w:rsidRPr="00E84F7B" w:rsidDel="004C34A3" w:rsidRDefault="004A3E69">
      <w:pPr>
        <w:pStyle w:val="ListParagraph"/>
        <w:ind w:firstLine="440"/>
        <w:rPr>
          <w:del w:id="314" w:author="Administrator" w:date="2015-04-15T00:03:00Z"/>
          <w:sz w:val="22"/>
          <w:szCs w:val="22"/>
          <w:rPrChange w:id="315" w:author="Administrator" w:date="2015-04-15T00:12:00Z">
            <w:rPr>
              <w:del w:id="316" w:author="Administrator" w:date="2015-04-15T00:03:00Z"/>
            </w:rPr>
          </w:rPrChange>
        </w:rPr>
        <w:pPrChange w:id="317" w:author="Obama Barack" w:date="2015-04-15T01:35:00Z">
          <w:pPr>
            <w:ind w:leftChars="-413" w:left="838" w:rightChars="-475" w:right="-1140" w:hangingChars="762" w:hanging="1829"/>
          </w:pPr>
        </w:pPrChange>
      </w:pPr>
      <w:del w:id="318" w:author="Administrator" w:date="2015-04-15T00:19:00Z">
        <w:r w:rsidRPr="00E84F7B" w:rsidDel="008C777F">
          <w:rPr>
            <w:sz w:val="22"/>
            <w:szCs w:val="22"/>
            <w:rPrChange w:id="319" w:author="Administrator" w:date="2015-04-15T00:12:00Z">
              <w:rPr>
                <w:b/>
              </w:rPr>
            </w:rPrChange>
          </w:rPr>
          <w:delText>M</w:delText>
        </w:r>
        <w:r w:rsidR="00084E66" w:rsidRPr="00E84F7B" w:rsidDel="008C777F">
          <w:rPr>
            <w:sz w:val="22"/>
            <w:szCs w:val="22"/>
            <w:rPrChange w:id="320" w:author="Administrator" w:date="2015-04-15T00:12:00Z">
              <w:rPr>
                <w:b/>
              </w:rPr>
            </w:rPrChange>
          </w:rPr>
          <w:delText xml:space="preserve">aster of </w:delText>
        </w:r>
        <w:r w:rsidRPr="00E84F7B" w:rsidDel="008C777F">
          <w:rPr>
            <w:sz w:val="22"/>
            <w:szCs w:val="22"/>
            <w:rPrChange w:id="321" w:author="Administrator" w:date="2015-04-15T00:12:00Z">
              <w:rPr>
                <w:b/>
              </w:rPr>
            </w:rPrChange>
          </w:rPr>
          <w:delText>S</w:delText>
        </w:r>
        <w:r w:rsidR="00084E66" w:rsidRPr="00E84F7B" w:rsidDel="008C777F">
          <w:rPr>
            <w:sz w:val="22"/>
            <w:szCs w:val="22"/>
            <w:rPrChange w:id="322" w:author="Administrator" w:date="2015-04-15T00:12:00Z">
              <w:rPr>
                <w:b/>
              </w:rPr>
            </w:rPrChange>
          </w:rPr>
          <w:delText>cience</w:delText>
        </w:r>
        <w:r w:rsidRPr="00E84F7B" w:rsidDel="008C777F">
          <w:rPr>
            <w:sz w:val="22"/>
            <w:szCs w:val="22"/>
            <w:rPrChange w:id="323" w:author="Administrator" w:date="2015-04-15T00:12:00Z">
              <w:rPr>
                <w:b/>
              </w:rPr>
            </w:rPrChange>
          </w:rPr>
          <w:delText xml:space="preserve"> in Computer Science</w:delText>
        </w:r>
        <w:r w:rsidR="00AB1963" w:rsidRPr="00E84F7B" w:rsidDel="008C777F">
          <w:rPr>
            <w:sz w:val="22"/>
            <w:szCs w:val="22"/>
            <w:rPrChange w:id="324" w:author="Administrator" w:date="2015-04-15T00:12:00Z">
              <w:rPr/>
            </w:rPrChange>
          </w:rPr>
          <w:delText>, GPA 3.50</w:delText>
        </w:r>
        <w:r w:rsidR="0099736B" w:rsidRPr="00E84F7B" w:rsidDel="008C777F">
          <w:rPr>
            <w:sz w:val="22"/>
            <w:szCs w:val="22"/>
            <w:rPrChange w:id="325" w:author="Administrator" w:date="2015-04-15T00:12:00Z">
              <w:rPr/>
            </w:rPrChange>
          </w:rPr>
          <w:delText>/4</w:delText>
        </w:r>
        <w:r w:rsidR="00A81E9F" w:rsidRPr="00E84F7B" w:rsidDel="008C777F">
          <w:rPr>
            <w:sz w:val="22"/>
            <w:szCs w:val="22"/>
            <w:rPrChange w:id="326" w:author="Administrator" w:date="2015-04-15T00:12:00Z">
              <w:rPr/>
            </w:rPrChange>
          </w:rPr>
          <w:delText>.0</w:delText>
        </w:r>
        <w:r w:rsidRPr="00E84F7B" w:rsidDel="008C777F">
          <w:rPr>
            <w:sz w:val="22"/>
            <w:szCs w:val="22"/>
            <w:rPrChange w:id="327" w:author="Administrator" w:date="2015-04-15T00:12:00Z">
              <w:rPr/>
            </w:rPrChange>
          </w:rPr>
          <w:delText xml:space="preserve"> </w:delText>
        </w:r>
        <w:r w:rsidR="00307BA3" w:rsidRPr="00E84F7B" w:rsidDel="008C777F">
          <w:rPr>
            <w:sz w:val="22"/>
            <w:szCs w:val="22"/>
            <w:rPrChange w:id="328" w:author="Administrator" w:date="2015-04-15T00:12:00Z">
              <w:rPr/>
            </w:rPrChange>
          </w:rPr>
          <w:tab/>
        </w:r>
        <w:r w:rsidR="00307BA3" w:rsidRPr="00E84F7B" w:rsidDel="008C777F">
          <w:rPr>
            <w:sz w:val="22"/>
            <w:szCs w:val="22"/>
            <w:rPrChange w:id="329" w:author="Administrator" w:date="2015-04-15T00:12:00Z">
              <w:rPr/>
            </w:rPrChange>
          </w:rPr>
          <w:tab/>
        </w:r>
        <w:r w:rsidR="003A6559" w:rsidRPr="00E84F7B" w:rsidDel="008C777F">
          <w:rPr>
            <w:sz w:val="22"/>
            <w:szCs w:val="22"/>
            <w:rPrChange w:id="330" w:author="Administrator" w:date="2015-04-15T00:12:00Z">
              <w:rPr/>
            </w:rPrChange>
          </w:rPr>
          <w:delText xml:space="preserve">   </w:delText>
        </w:r>
        <w:r w:rsidR="00307BA3" w:rsidRPr="00E84F7B" w:rsidDel="008C777F">
          <w:rPr>
            <w:sz w:val="22"/>
            <w:szCs w:val="22"/>
            <w:rPrChange w:id="331" w:author="Administrator" w:date="2015-04-15T00:12:00Z">
              <w:rPr/>
            </w:rPrChange>
          </w:rPr>
          <w:tab/>
        </w:r>
        <w:r w:rsidR="008870C0" w:rsidRPr="00E84F7B" w:rsidDel="008C777F">
          <w:rPr>
            <w:sz w:val="22"/>
            <w:szCs w:val="22"/>
            <w:rPrChange w:id="332" w:author="Administrator" w:date="2015-04-15T00:12:00Z">
              <w:rPr/>
            </w:rPrChange>
          </w:rPr>
          <w:delText xml:space="preserve">             </w:delText>
        </w:r>
        <w:r w:rsidR="003A6559" w:rsidRPr="00E84F7B" w:rsidDel="008C777F">
          <w:rPr>
            <w:sz w:val="22"/>
            <w:szCs w:val="22"/>
            <w:rPrChange w:id="333" w:author="Administrator" w:date="2015-04-15T00:12:00Z">
              <w:rPr/>
            </w:rPrChange>
          </w:rPr>
          <w:delText xml:space="preserve">       </w:delText>
        </w:r>
        <w:r w:rsidR="008870C0" w:rsidRPr="00E84F7B" w:rsidDel="008C777F">
          <w:rPr>
            <w:sz w:val="22"/>
            <w:szCs w:val="22"/>
            <w:rPrChange w:id="334" w:author="Administrator" w:date="2015-04-15T00:12:00Z">
              <w:rPr/>
            </w:rPrChange>
          </w:rPr>
          <w:delText xml:space="preserve">          </w:delText>
        </w:r>
      </w:del>
      <w:del w:id="335" w:author="Administrator" w:date="2015-04-15T00:01:00Z">
        <w:r w:rsidR="00714021" w:rsidRPr="00E84F7B" w:rsidDel="004C34A3">
          <w:rPr>
            <w:sz w:val="22"/>
            <w:szCs w:val="22"/>
            <w:rPrChange w:id="336" w:author="Administrator" w:date="2015-04-15T00:12:00Z">
              <w:rPr/>
            </w:rPrChange>
          </w:rPr>
          <w:delText>May</w:delText>
        </w:r>
        <w:r w:rsidRPr="00E84F7B" w:rsidDel="004C34A3">
          <w:rPr>
            <w:sz w:val="22"/>
            <w:szCs w:val="22"/>
            <w:rPrChange w:id="337" w:author="Administrator" w:date="2015-04-15T00:12:00Z">
              <w:rPr/>
            </w:rPrChange>
          </w:rPr>
          <w:delText xml:space="preserve"> 2015</w:delText>
        </w:r>
      </w:del>
    </w:p>
    <w:p w14:paraId="35FF4FBF" w14:textId="77777777" w:rsidR="00E46EAA" w:rsidRPr="004C34A3" w:rsidDel="00E84F7B" w:rsidRDefault="00E46EAA">
      <w:pPr>
        <w:pStyle w:val="ListParagraph"/>
        <w:ind w:firstLine="480"/>
        <w:rPr>
          <w:del w:id="338" w:author="Administrator" w:date="2015-04-15T00:12:00Z"/>
        </w:rPr>
        <w:pPrChange w:id="339" w:author="Obama Barack" w:date="2015-04-15T01:35:00Z">
          <w:pPr>
            <w:ind w:leftChars="-413" w:left="838" w:rightChars="-475" w:right="-1140" w:hangingChars="762" w:hanging="1829"/>
            <w:jc w:val="left"/>
          </w:pPr>
        </w:pPrChange>
      </w:pPr>
    </w:p>
    <w:p w14:paraId="41412D61" w14:textId="0CF1FE25" w:rsidR="0037752D" w:rsidDel="00E84F7B" w:rsidRDefault="004A3E69">
      <w:pPr>
        <w:pStyle w:val="ListParagraph"/>
        <w:ind w:firstLine="440"/>
        <w:rPr>
          <w:del w:id="340" w:author="Administrator" w:date="2015-04-15T00:13:00Z"/>
          <w:sz w:val="22"/>
          <w:szCs w:val="22"/>
        </w:rPr>
        <w:pPrChange w:id="341" w:author="Obama Barack" w:date="2015-04-15T01:35:00Z">
          <w:pPr>
            <w:ind w:leftChars="-413" w:left="-991" w:rightChars="-475" w:right="-1140" w:firstLineChars="1" w:firstLine="2"/>
            <w:jc w:val="left"/>
          </w:pPr>
        </w:pPrChange>
      </w:pPr>
      <w:del w:id="342" w:author="Administrator" w:date="2015-04-15T00:19:00Z">
        <w:r w:rsidRPr="00E84F7B" w:rsidDel="008C777F">
          <w:rPr>
            <w:sz w:val="22"/>
            <w:szCs w:val="22"/>
            <w:rPrChange w:id="343" w:author="Administrator" w:date="2015-04-15T00:12:00Z">
              <w:rPr/>
            </w:rPrChange>
          </w:rPr>
          <w:delText>Anhui University</w:delText>
        </w:r>
        <w:r w:rsidR="00165750" w:rsidRPr="00E84F7B" w:rsidDel="008C777F">
          <w:rPr>
            <w:sz w:val="22"/>
            <w:szCs w:val="22"/>
            <w:rPrChange w:id="344" w:author="Administrator" w:date="2015-04-15T00:12:00Z">
              <w:rPr/>
            </w:rPrChange>
          </w:rPr>
          <w:delText xml:space="preserve"> (AHU)</w:delText>
        </w:r>
        <w:r w:rsidRPr="00E84F7B" w:rsidDel="008C777F">
          <w:rPr>
            <w:sz w:val="22"/>
            <w:szCs w:val="22"/>
            <w:rPrChange w:id="345" w:author="Administrator" w:date="2015-04-15T00:12:00Z">
              <w:rPr/>
            </w:rPrChange>
          </w:rPr>
          <w:delText>, Anhui, China</w:delText>
        </w:r>
      </w:del>
    </w:p>
    <w:p w14:paraId="179F76B0" w14:textId="2B3562D0" w:rsidR="004A3E69" w:rsidRPr="00E84F7B" w:rsidDel="004C34A3" w:rsidRDefault="004A3E69">
      <w:pPr>
        <w:pStyle w:val="ListParagraph"/>
        <w:ind w:firstLine="440"/>
        <w:rPr>
          <w:del w:id="346" w:author="Administrator" w:date="2015-04-15T00:03:00Z"/>
          <w:sz w:val="22"/>
          <w:szCs w:val="22"/>
          <w:rPrChange w:id="347" w:author="Administrator" w:date="2015-04-15T00:13:00Z">
            <w:rPr>
              <w:del w:id="348" w:author="Administrator" w:date="2015-04-15T00:03:00Z"/>
            </w:rPr>
          </w:rPrChange>
        </w:rPr>
        <w:pPrChange w:id="349" w:author="Obama Barack" w:date="2015-04-15T01:35:00Z">
          <w:pPr>
            <w:ind w:leftChars="-413" w:left="838" w:rightChars="-475" w:right="-1140" w:hangingChars="762" w:hanging="1829"/>
          </w:pPr>
        </w:pPrChange>
      </w:pPr>
      <w:del w:id="350" w:author="Administrator" w:date="2015-04-15T00:19:00Z">
        <w:r w:rsidRPr="00E84F7B" w:rsidDel="008C777F">
          <w:rPr>
            <w:sz w:val="22"/>
            <w:szCs w:val="22"/>
            <w:rPrChange w:id="351" w:author="Administrator" w:date="2015-04-15T00:13:00Z">
              <w:rPr/>
            </w:rPrChange>
          </w:rPr>
          <w:delText>B</w:delText>
        </w:r>
        <w:r w:rsidR="00106968" w:rsidRPr="00E84F7B" w:rsidDel="008C777F">
          <w:rPr>
            <w:sz w:val="22"/>
            <w:szCs w:val="22"/>
            <w:rPrChange w:id="352" w:author="Administrator" w:date="2015-04-15T00:13:00Z">
              <w:rPr/>
            </w:rPrChange>
          </w:rPr>
          <w:delText xml:space="preserve">achelor of </w:delText>
        </w:r>
        <w:r w:rsidRPr="00E84F7B" w:rsidDel="008C777F">
          <w:rPr>
            <w:sz w:val="22"/>
            <w:szCs w:val="22"/>
            <w:rPrChange w:id="353" w:author="Administrator" w:date="2015-04-15T00:13:00Z">
              <w:rPr/>
            </w:rPrChange>
          </w:rPr>
          <w:delText>S</w:delText>
        </w:r>
        <w:r w:rsidR="00106968" w:rsidRPr="00E84F7B" w:rsidDel="008C777F">
          <w:rPr>
            <w:sz w:val="22"/>
            <w:szCs w:val="22"/>
            <w:rPrChange w:id="354" w:author="Administrator" w:date="2015-04-15T00:13:00Z">
              <w:rPr/>
            </w:rPrChange>
          </w:rPr>
          <w:delText>cience</w:delText>
        </w:r>
        <w:r w:rsidRPr="00E84F7B" w:rsidDel="008C777F">
          <w:rPr>
            <w:sz w:val="22"/>
            <w:szCs w:val="22"/>
            <w:rPrChange w:id="355" w:author="Administrator" w:date="2015-04-15T00:13:00Z">
              <w:rPr/>
            </w:rPrChange>
          </w:rPr>
          <w:delText xml:space="preserve"> in Computer </w:delText>
        </w:r>
        <w:r w:rsidR="007F58B6" w:rsidRPr="00E84F7B" w:rsidDel="008C777F">
          <w:rPr>
            <w:sz w:val="22"/>
            <w:szCs w:val="22"/>
            <w:rPrChange w:id="356" w:author="Administrator" w:date="2015-04-15T00:13:00Z">
              <w:rPr/>
            </w:rPrChange>
          </w:rPr>
          <w:delText>Science and Technology, GPA 82</w:delText>
        </w:r>
        <w:r w:rsidR="00474040" w:rsidRPr="00E84F7B" w:rsidDel="008C777F">
          <w:rPr>
            <w:sz w:val="22"/>
            <w:szCs w:val="22"/>
            <w:rPrChange w:id="357" w:author="Administrator" w:date="2015-04-15T00:13:00Z">
              <w:rPr/>
            </w:rPrChange>
          </w:rPr>
          <w:delText>.5</w:delText>
        </w:r>
        <w:r w:rsidR="007F58B6" w:rsidRPr="00E84F7B" w:rsidDel="008C777F">
          <w:rPr>
            <w:sz w:val="22"/>
            <w:szCs w:val="22"/>
            <w:rPrChange w:id="358" w:author="Administrator" w:date="2015-04-15T00:13:00Z">
              <w:rPr/>
            </w:rPrChange>
          </w:rPr>
          <w:delText>/100</w:delText>
        </w:r>
        <w:r w:rsidR="00A81E9F" w:rsidRPr="00E84F7B" w:rsidDel="008C777F">
          <w:rPr>
            <w:sz w:val="22"/>
            <w:szCs w:val="22"/>
            <w:rPrChange w:id="359" w:author="Administrator" w:date="2015-04-15T00:13:00Z">
              <w:rPr/>
            </w:rPrChange>
          </w:rPr>
          <w:delText>.0</w:delText>
        </w:r>
        <w:r w:rsidRPr="00E84F7B" w:rsidDel="008C777F">
          <w:rPr>
            <w:sz w:val="22"/>
            <w:szCs w:val="22"/>
            <w:rPrChange w:id="360" w:author="Administrator" w:date="2015-04-15T00:13:00Z">
              <w:rPr/>
            </w:rPrChange>
          </w:rPr>
          <w:delText xml:space="preserve"> </w:delText>
        </w:r>
        <w:r w:rsidR="008870C0" w:rsidRPr="00E84F7B" w:rsidDel="008C777F">
          <w:rPr>
            <w:sz w:val="22"/>
            <w:szCs w:val="22"/>
            <w:rPrChange w:id="361" w:author="Administrator" w:date="2015-04-15T00:13:00Z">
              <w:rPr/>
            </w:rPrChange>
          </w:rPr>
          <w:delText xml:space="preserve">  </w:delText>
        </w:r>
      </w:del>
      <w:del w:id="362" w:author="Administrator" w:date="2015-04-15T00:03:00Z">
        <w:r w:rsidR="008870C0" w:rsidRPr="00E84F7B" w:rsidDel="004C34A3">
          <w:rPr>
            <w:sz w:val="22"/>
            <w:szCs w:val="22"/>
            <w:rPrChange w:id="363" w:author="Administrator" w:date="2015-04-15T00:13:00Z">
              <w:rPr/>
            </w:rPrChange>
          </w:rPr>
          <w:delText xml:space="preserve">                    </w:delText>
        </w:r>
      </w:del>
      <w:del w:id="364" w:author="Administrator" w:date="2015-04-15T00:02:00Z">
        <w:r w:rsidRPr="00E84F7B" w:rsidDel="004C34A3">
          <w:rPr>
            <w:sz w:val="22"/>
            <w:szCs w:val="22"/>
            <w:rPrChange w:id="365" w:author="Administrator" w:date="2015-04-15T00:13:00Z">
              <w:rPr/>
            </w:rPrChange>
          </w:rPr>
          <w:delText>July 2012</w:delText>
        </w:r>
      </w:del>
    </w:p>
    <w:p w14:paraId="5B98FD2D" w14:textId="77777777" w:rsidR="004A3E69" w:rsidDel="00E84F7B" w:rsidRDefault="004A3E69">
      <w:pPr>
        <w:pStyle w:val="ListParagraph"/>
        <w:ind w:firstLine="440"/>
        <w:rPr>
          <w:del w:id="366" w:author="Administrator" w:date="2015-04-15T00:13:00Z"/>
          <w:sz w:val="22"/>
          <w:szCs w:val="22"/>
        </w:rPr>
        <w:pPrChange w:id="367" w:author="Obama Barack" w:date="2015-04-15T01:35:00Z">
          <w:pPr>
            <w:ind w:leftChars="-413" w:left="-991" w:rightChars="-475" w:right="-1140" w:firstLineChars="1" w:firstLine="2"/>
            <w:jc w:val="left"/>
          </w:pPr>
        </w:pPrChange>
      </w:pPr>
    </w:p>
    <w:p w14:paraId="17358CE1" w14:textId="7527DA97" w:rsidR="004A3E69" w:rsidRPr="00E84F7B" w:rsidDel="008C777F" w:rsidRDefault="004A3E69">
      <w:pPr>
        <w:pStyle w:val="ListParagraph"/>
        <w:ind w:firstLine="440"/>
        <w:rPr>
          <w:del w:id="368" w:author="Administrator" w:date="2015-04-15T00:19:00Z"/>
          <w:sz w:val="22"/>
          <w:szCs w:val="22"/>
          <w:rPrChange w:id="369" w:author="Administrator" w:date="2015-04-15T00:13:00Z">
            <w:rPr>
              <w:del w:id="370" w:author="Administrator" w:date="2015-04-15T00:19:00Z"/>
            </w:rPr>
          </w:rPrChange>
        </w:rPr>
        <w:pPrChange w:id="371" w:author="Obama Barack" w:date="2015-04-15T01:35:00Z">
          <w:pPr>
            <w:ind w:leftChars="-413" w:left="-991" w:rightChars="-475" w:right="-1140" w:firstLineChars="1" w:firstLine="2"/>
            <w:jc w:val="left"/>
          </w:pPr>
        </w:pPrChange>
      </w:pPr>
      <w:del w:id="372" w:author="Administrator" w:date="2015-04-15T00:19:00Z">
        <w:r w:rsidRPr="00E84F7B" w:rsidDel="008C777F">
          <w:rPr>
            <w:sz w:val="22"/>
            <w:szCs w:val="22"/>
            <w:rPrChange w:id="373" w:author="Administrator" w:date="2015-04-15T00:13:00Z">
              <w:rPr/>
            </w:rPrChange>
          </w:rPr>
          <w:delText>Related Courses:</w:delText>
        </w:r>
      </w:del>
    </w:p>
    <w:p w14:paraId="17460373" w14:textId="0F737D9B" w:rsidR="00525B24" w:rsidRPr="00E64E81" w:rsidDel="004C34A3" w:rsidRDefault="008B07E0">
      <w:pPr>
        <w:pStyle w:val="ListParagraph"/>
        <w:ind w:firstLine="440"/>
        <w:rPr>
          <w:del w:id="374" w:author="Administrator" w:date="2015-04-15T00:04:00Z"/>
          <w:sz w:val="22"/>
          <w:szCs w:val="22"/>
        </w:rPr>
        <w:pPrChange w:id="375" w:author="Obama Barack" w:date="2015-04-15T01:35:00Z">
          <w:pPr>
            <w:ind w:leftChars="-413" w:left="-991" w:rightChars="-475" w:right="-1140" w:firstLineChars="1" w:firstLine="2"/>
            <w:jc w:val="left"/>
          </w:pPr>
        </w:pPrChange>
      </w:pPr>
      <w:del w:id="376" w:author="Administrator" w:date="2015-04-15T00:19:00Z">
        <w:r w:rsidDel="008C777F">
          <w:rPr>
            <w:rFonts w:hint="eastAsia"/>
            <w:sz w:val="22"/>
            <w:szCs w:val="22"/>
          </w:rPr>
          <w:delText>Operating System</w:delText>
        </w:r>
        <w:r w:rsidRPr="00E64E81" w:rsidDel="008C777F">
          <w:rPr>
            <w:rFonts w:hint="eastAsia"/>
            <w:sz w:val="22"/>
            <w:szCs w:val="22"/>
          </w:rPr>
          <w:delText>,</w:delText>
        </w:r>
        <w:r w:rsidDel="008C777F">
          <w:rPr>
            <w:rFonts w:hint="eastAsia"/>
            <w:sz w:val="22"/>
            <w:szCs w:val="22"/>
          </w:rPr>
          <w:delText xml:space="preserve"> </w:delText>
        </w:r>
        <w:r w:rsidRPr="00E64E81" w:rsidDel="008C777F">
          <w:rPr>
            <w:rFonts w:hint="eastAsia"/>
            <w:sz w:val="22"/>
            <w:szCs w:val="22"/>
          </w:rPr>
          <w:delText>Software Security</w:delText>
        </w:r>
        <w:r w:rsidDel="008C777F">
          <w:rPr>
            <w:rFonts w:hint="eastAsia"/>
            <w:sz w:val="22"/>
            <w:szCs w:val="22"/>
          </w:rPr>
          <w:delText xml:space="preserve">, </w:delText>
        </w:r>
        <w:r w:rsidRPr="00E64E81" w:rsidDel="008C777F">
          <w:rPr>
            <w:rFonts w:hint="eastAsia"/>
            <w:sz w:val="22"/>
            <w:szCs w:val="22"/>
          </w:rPr>
          <w:delText>Artificial Intelligence</w:delText>
        </w:r>
        <w:r w:rsidDel="008C777F">
          <w:rPr>
            <w:rFonts w:hint="eastAsia"/>
            <w:sz w:val="22"/>
            <w:szCs w:val="22"/>
          </w:rPr>
          <w:delText xml:space="preserve">, </w:delText>
        </w:r>
        <w:r w:rsidR="000E1240" w:rsidDel="008C777F">
          <w:rPr>
            <w:sz w:val="22"/>
            <w:szCs w:val="22"/>
          </w:rPr>
          <w:delText>K</w:delText>
        </w:r>
        <w:r w:rsidR="00916876" w:rsidDel="008C777F">
          <w:rPr>
            <w:rFonts w:hint="eastAsia"/>
            <w:sz w:val="22"/>
            <w:szCs w:val="22"/>
          </w:rPr>
          <w:delText>DD</w:delText>
        </w:r>
        <w:r w:rsidR="004A3E69" w:rsidRPr="00E64E81" w:rsidDel="008C777F">
          <w:rPr>
            <w:rFonts w:hint="eastAsia"/>
            <w:sz w:val="22"/>
            <w:szCs w:val="22"/>
          </w:rPr>
          <w:delText xml:space="preserve">, </w:delText>
        </w:r>
        <w:r w:rsidR="007965E6" w:rsidRPr="00E64E81" w:rsidDel="008C777F">
          <w:rPr>
            <w:sz w:val="22"/>
            <w:szCs w:val="22"/>
          </w:rPr>
          <w:delText xml:space="preserve">Design of </w:delText>
        </w:r>
        <w:r w:rsidR="004A3E69" w:rsidRPr="00E64E81" w:rsidDel="008C777F">
          <w:rPr>
            <w:rFonts w:hint="eastAsia"/>
            <w:sz w:val="22"/>
            <w:szCs w:val="22"/>
          </w:rPr>
          <w:delText>Software</w:delText>
        </w:r>
        <w:r w:rsidR="007965E6" w:rsidRPr="00E64E81" w:rsidDel="008C777F">
          <w:rPr>
            <w:sz w:val="22"/>
            <w:szCs w:val="22"/>
          </w:rPr>
          <w:delText xml:space="preserve"> Systems</w:delText>
        </w:r>
        <w:r w:rsidR="004A3E69" w:rsidRPr="00E64E81" w:rsidDel="008C777F">
          <w:rPr>
            <w:rFonts w:hint="eastAsia"/>
            <w:sz w:val="22"/>
            <w:szCs w:val="22"/>
          </w:rPr>
          <w:delText xml:space="preserve">, Analysis of Algorithm, </w:delText>
        </w:r>
        <w:r w:rsidR="00916876" w:rsidDel="008C777F">
          <w:rPr>
            <w:rFonts w:hint="eastAsia"/>
            <w:sz w:val="22"/>
            <w:szCs w:val="22"/>
          </w:rPr>
          <w:delText>Computer Architecture,</w:delText>
        </w:r>
        <w:r w:rsidR="000F0322"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2E303C" w:rsidRPr="00E64E81" w:rsidDel="008C777F">
          <w:rPr>
            <w:rFonts w:hint="eastAsia"/>
            <w:sz w:val="22"/>
            <w:szCs w:val="22"/>
          </w:rPr>
          <w:delText>Programming Language Design</w:delText>
        </w:r>
        <w:r w:rsidR="00AB56DF" w:rsidRPr="00E64E81" w:rsidDel="008C777F">
          <w:rPr>
            <w:rFonts w:hint="eastAsia"/>
            <w:sz w:val="22"/>
            <w:szCs w:val="22"/>
          </w:rPr>
          <w:delText xml:space="preserve">, </w:delText>
        </w:r>
        <w:r w:rsidR="00AB1963" w:rsidDel="008C777F">
          <w:rPr>
            <w:rFonts w:hint="eastAsia"/>
            <w:sz w:val="22"/>
            <w:szCs w:val="22"/>
          </w:rPr>
          <w:delText>Database</w:delText>
        </w:r>
        <w:r w:rsidR="00AB1963" w:rsidDel="008C777F">
          <w:rPr>
            <w:sz w:val="22"/>
            <w:szCs w:val="22"/>
          </w:rPr>
          <w:delText xml:space="preserve"> Management Systems</w:delText>
        </w:r>
      </w:del>
    </w:p>
    <w:p w14:paraId="0DDCC47E" w14:textId="5CA661DF" w:rsidR="00997ADD" w:rsidDel="008C777F" w:rsidRDefault="00997ADD">
      <w:pPr>
        <w:pStyle w:val="ListParagraph"/>
        <w:ind w:firstLine="440"/>
        <w:rPr>
          <w:del w:id="377" w:author="Administrator" w:date="2015-04-15T00:19:00Z"/>
          <w:sz w:val="22"/>
          <w:szCs w:val="22"/>
        </w:rPr>
        <w:pPrChange w:id="378" w:author="Obama Barack" w:date="2015-04-15T01:35:00Z">
          <w:pPr>
            <w:ind w:leftChars="-413" w:left="826" w:rightChars="-475" w:right="-1140" w:hangingChars="826" w:hanging="1817"/>
            <w:jc w:val="left"/>
          </w:pPr>
        </w:pPrChange>
      </w:pPr>
    </w:p>
    <w:p w14:paraId="26AE35DF" w14:textId="502D4D82" w:rsidR="00230A34" w:rsidRPr="00E64E81" w:rsidDel="008C777F" w:rsidRDefault="00230A34">
      <w:pPr>
        <w:pStyle w:val="ListParagraph"/>
        <w:ind w:firstLine="440"/>
        <w:rPr>
          <w:del w:id="379" w:author="Administrator" w:date="2015-04-15T00:19:00Z"/>
          <w:sz w:val="22"/>
          <w:szCs w:val="22"/>
        </w:rPr>
        <w:pPrChange w:id="380" w:author="Obama Barack" w:date="2015-04-15T01:35:00Z">
          <w:pPr>
            <w:ind w:leftChars="-413" w:left="804" w:rightChars="-475" w:right="-1140" w:hangingChars="816" w:hanging="1795"/>
            <w:jc w:val="left"/>
          </w:pPr>
        </w:pPrChange>
      </w:pPr>
      <w:del w:id="381" w:author="Administrator" w:date="2015-04-15T00:19:00Z">
        <w:r w:rsidRPr="00E64E81" w:rsidDel="008C777F">
          <w:rPr>
            <w:rFonts w:hint="eastAsia"/>
            <w:sz w:val="22"/>
            <w:szCs w:val="22"/>
          </w:rPr>
          <w:delText>EXPERIENCE</w:delText>
        </w:r>
      </w:del>
      <w:del w:id="382" w:author="Administrator" w:date="2015-04-15T00:00:00Z">
        <w:r w:rsidRPr="00E64E81" w:rsidDel="004C34A3">
          <w:rPr>
            <w:rFonts w:hint="eastAsia"/>
            <w:sz w:val="22"/>
            <w:szCs w:val="22"/>
          </w:rPr>
          <w:delText>:</w:delText>
        </w:r>
      </w:del>
    </w:p>
    <w:p w14:paraId="04556868" w14:textId="6C54D02F" w:rsidR="00230A34" w:rsidRPr="00E64E81" w:rsidDel="008C777F" w:rsidRDefault="00230A34">
      <w:pPr>
        <w:pStyle w:val="ListParagraph"/>
        <w:ind w:firstLine="440"/>
        <w:rPr>
          <w:del w:id="383" w:author="Administrator" w:date="2015-04-15T00:19:00Z"/>
          <w:sz w:val="22"/>
          <w:szCs w:val="22"/>
        </w:rPr>
        <w:pPrChange w:id="384" w:author="Obama Barack" w:date="2015-04-15T01:35:00Z">
          <w:pPr>
            <w:ind w:leftChars="-413" w:left="-991" w:rightChars="-475" w:right="-1140"/>
          </w:pPr>
        </w:pPrChange>
      </w:pPr>
      <w:del w:id="385" w:author="Administrator" w:date="2015-04-15T00:19:00Z">
        <w:r w:rsidRPr="00E64E81" w:rsidDel="008C777F">
          <w:rPr>
            <w:sz w:val="22"/>
            <w:szCs w:val="22"/>
          </w:rPr>
          <w:delText>Software Engineer</w:delText>
        </w:r>
        <w:r w:rsidDel="008C777F">
          <w:rPr>
            <w:sz w:val="22"/>
            <w:szCs w:val="22"/>
          </w:rPr>
          <w:delText xml:space="preserve"> Intern</w:delText>
        </w:r>
        <w:r w:rsidRPr="00E64E81" w:rsidDel="008C777F">
          <w:rPr>
            <w:sz w:val="22"/>
            <w:szCs w:val="22"/>
          </w:rPr>
          <w:delText>, BMC Software Inc., Lexington</w:delText>
        </w:r>
        <w:r w:rsidDel="008C777F">
          <w:rPr>
            <w:sz w:val="22"/>
            <w:szCs w:val="22"/>
          </w:rPr>
          <w:delText>, MA</w:delText>
        </w:r>
        <w:r w:rsidDel="008C777F">
          <w:rPr>
            <w:rFonts w:hint="eastAsia"/>
            <w:sz w:val="22"/>
            <w:szCs w:val="22"/>
          </w:rPr>
          <w:delText xml:space="preserve">                               </w:delText>
        </w:r>
        <w:r w:rsidRPr="00E64E81" w:rsidDel="008C777F">
          <w:rPr>
            <w:sz w:val="22"/>
            <w:szCs w:val="22"/>
          </w:rPr>
          <w:delText>May - Aug 2014</w:delText>
        </w:r>
        <w:r w:rsidRPr="00E64E81" w:rsidDel="008C777F">
          <w:rPr>
            <w:rFonts w:hint="eastAsia"/>
            <w:sz w:val="22"/>
            <w:szCs w:val="22"/>
          </w:rPr>
          <w:delText xml:space="preserve"> </w:delText>
        </w:r>
      </w:del>
    </w:p>
    <w:p w14:paraId="5B9320B1" w14:textId="6625E08A" w:rsidR="00230A34" w:rsidRPr="00E64E81" w:rsidDel="008C777F" w:rsidRDefault="00230A34">
      <w:pPr>
        <w:pStyle w:val="ListParagraph"/>
        <w:ind w:firstLine="440"/>
        <w:rPr>
          <w:del w:id="386" w:author="Administrator" w:date="2015-04-15T00:19:00Z"/>
          <w:sz w:val="22"/>
          <w:szCs w:val="22"/>
        </w:rPr>
        <w:pPrChange w:id="387" w:author="Obama Barack" w:date="2015-04-15T01:35:00Z">
          <w:pPr>
            <w:pStyle w:val="ListParagraph"/>
            <w:numPr>
              <w:numId w:val="19"/>
            </w:numPr>
            <w:ind w:left="-567" w:rightChars="-475" w:right="-1140" w:firstLineChars="0" w:hanging="424"/>
            <w:jc w:val="left"/>
          </w:pPr>
        </w:pPrChange>
      </w:pPr>
      <w:del w:id="388" w:author="Administrator" w:date="2015-04-15T00:19:00Z">
        <w:r w:rsidRPr="00E64E81" w:rsidDel="008C777F">
          <w:rPr>
            <w:sz w:val="22"/>
            <w:szCs w:val="22"/>
          </w:rPr>
          <w:delText>Worked on Java SDK for Cloud Lifecycle Management (CLM</w:delText>
        </w:r>
        <w:r w:rsidDel="008C777F">
          <w:rPr>
            <w:sz w:val="22"/>
            <w:szCs w:val="22"/>
          </w:rPr>
          <w:delText xml:space="preserve">) </w:delText>
        </w:r>
        <w:r w:rsidDel="008C777F">
          <w:rPr>
            <w:rFonts w:hint="eastAsia"/>
            <w:sz w:val="22"/>
            <w:szCs w:val="22"/>
          </w:rPr>
          <w:delText>wrapping</w:delText>
        </w:r>
        <w:r w:rsidDel="008C777F">
          <w:rPr>
            <w:sz w:val="22"/>
            <w:szCs w:val="22"/>
          </w:rPr>
          <w:delText xml:space="preserve"> </w:delText>
        </w:r>
        <w:r w:rsidRPr="00E64E81" w:rsidDel="008C777F">
          <w:rPr>
            <w:sz w:val="22"/>
            <w:szCs w:val="22"/>
          </w:rPr>
          <w:delText>existed REST API.</w:delText>
        </w:r>
      </w:del>
    </w:p>
    <w:p w14:paraId="365A0802" w14:textId="65E464ED" w:rsidR="00230A34" w:rsidRPr="001B6ECC" w:rsidDel="008C777F" w:rsidRDefault="00230A34">
      <w:pPr>
        <w:pStyle w:val="ListParagraph"/>
        <w:ind w:firstLine="440"/>
        <w:rPr>
          <w:del w:id="389" w:author="Administrator" w:date="2015-04-15T00:19:00Z"/>
          <w:sz w:val="22"/>
          <w:szCs w:val="22"/>
        </w:rPr>
        <w:pPrChange w:id="390" w:author="Obama Barack" w:date="2015-04-15T01:35:00Z">
          <w:pPr>
            <w:pStyle w:val="ListParagraph"/>
            <w:numPr>
              <w:numId w:val="19"/>
            </w:numPr>
            <w:ind w:left="-567" w:rightChars="-475" w:right="-1140" w:firstLineChars="0" w:hanging="424"/>
            <w:jc w:val="left"/>
          </w:pPr>
        </w:pPrChange>
      </w:pPr>
      <w:del w:id="391" w:author="Administrator" w:date="2015-04-15T00:19:00Z">
        <w:r w:rsidRPr="00E64E81" w:rsidDel="008C777F">
          <w:rPr>
            <w:sz w:val="22"/>
            <w:szCs w:val="22"/>
          </w:rPr>
          <w:delText>With another intern, developed a new Plugin Project for Communication between two Systems.</w:delText>
        </w:r>
      </w:del>
    </w:p>
    <w:p w14:paraId="36F2092C" w14:textId="2D70AFE2" w:rsidR="00230A34" w:rsidRPr="00E64E81" w:rsidDel="008C777F" w:rsidRDefault="00230A34">
      <w:pPr>
        <w:pStyle w:val="ListParagraph"/>
        <w:ind w:firstLine="440"/>
        <w:rPr>
          <w:del w:id="392" w:author="Administrator" w:date="2015-04-15T00:19:00Z"/>
          <w:sz w:val="22"/>
          <w:szCs w:val="22"/>
        </w:rPr>
        <w:pPrChange w:id="393" w:author="Obama Barack" w:date="2015-04-15T01:35:00Z">
          <w:pPr>
            <w:ind w:leftChars="-413" w:left="-991" w:rightChars="-475" w:right="-1140" w:firstLineChars="1" w:firstLine="2"/>
          </w:pPr>
        </w:pPrChange>
      </w:pPr>
      <w:del w:id="394" w:author="Administrator" w:date="2015-04-15T00:19:00Z">
        <w:r w:rsidRPr="00E64E81" w:rsidDel="008C777F">
          <w:rPr>
            <w:rFonts w:hint="eastAsia"/>
            <w:sz w:val="22"/>
            <w:szCs w:val="22"/>
          </w:rPr>
          <w:delText>Software Engineer, I-MD, Shanghai,</w:delText>
        </w:r>
        <w:r w:rsidDel="008C777F">
          <w:rPr>
            <w:sz w:val="22"/>
            <w:szCs w:val="22"/>
          </w:rPr>
          <w:delText xml:space="preserve"> China</w:delText>
        </w:r>
        <w:r w:rsidRPr="00E64E81" w:rsidDel="008C777F">
          <w:rPr>
            <w:rFonts w:hint="eastAsia"/>
            <w:sz w:val="22"/>
            <w:szCs w:val="22"/>
          </w:rPr>
          <w:delText xml:space="preserve"> </w:delText>
        </w:r>
        <w:r w:rsidDel="008C777F">
          <w:rPr>
            <w:rFonts w:hint="eastAsia"/>
            <w:sz w:val="22"/>
            <w:szCs w:val="22"/>
          </w:rPr>
          <w:delText xml:space="preserve">                                          </w:delText>
        </w:r>
        <w:r w:rsidRPr="00E64E81" w:rsidDel="008C777F">
          <w:rPr>
            <w:rFonts w:hint="eastAsia"/>
            <w:sz w:val="22"/>
            <w:szCs w:val="22"/>
          </w:rPr>
          <w:delText>Oct 2012 - June 2013</w:delText>
        </w:r>
      </w:del>
    </w:p>
    <w:p w14:paraId="7E56ABA8" w14:textId="04F7C1F6" w:rsidR="00230A34" w:rsidRPr="00E64E81" w:rsidDel="008C777F" w:rsidRDefault="00230A34">
      <w:pPr>
        <w:pStyle w:val="ListParagraph"/>
        <w:ind w:firstLine="440"/>
        <w:rPr>
          <w:del w:id="395" w:author="Administrator" w:date="2015-04-15T00:19:00Z"/>
          <w:sz w:val="22"/>
          <w:szCs w:val="22"/>
        </w:rPr>
        <w:pPrChange w:id="396" w:author="Obama Barack" w:date="2015-04-15T01:35:00Z">
          <w:pPr>
            <w:pStyle w:val="ListParagraph"/>
            <w:numPr>
              <w:numId w:val="4"/>
            </w:numPr>
            <w:ind w:leftChars="-413" w:left="-606" w:rightChars="-475" w:right="-1140" w:hangingChars="175" w:hanging="385"/>
            <w:jc w:val="left"/>
          </w:pPr>
        </w:pPrChange>
      </w:pPr>
      <w:del w:id="397" w:author="Administrator" w:date="2015-04-15T00:19:00Z">
        <w:r w:rsidRPr="00E64E81" w:rsidDel="008C777F">
          <w:rPr>
            <w:rFonts w:hint="eastAsia"/>
            <w:sz w:val="22"/>
            <w:szCs w:val="22"/>
          </w:rPr>
          <w:delText>With other 2 colleagues, developed APIs for iPad medical conference using Scala, Thrift, MongoDB.</w:delText>
        </w:r>
      </w:del>
    </w:p>
    <w:p w14:paraId="5E044198" w14:textId="69646E90" w:rsidR="00230A34" w:rsidRPr="001B6ECC" w:rsidDel="008C777F" w:rsidRDefault="00230A34">
      <w:pPr>
        <w:pStyle w:val="ListParagraph"/>
        <w:ind w:firstLine="440"/>
        <w:rPr>
          <w:del w:id="398" w:author="Administrator" w:date="2015-04-15T00:19:00Z"/>
          <w:sz w:val="22"/>
          <w:szCs w:val="22"/>
        </w:rPr>
        <w:pPrChange w:id="399" w:author="Obama Barack" w:date="2015-04-15T01:35:00Z">
          <w:pPr>
            <w:pStyle w:val="ListParagraph"/>
            <w:numPr>
              <w:numId w:val="4"/>
            </w:numPr>
            <w:ind w:leftChars="-413" w:left="-606" w:rightChars="-475" w:right="-1140" w:hangingChars="175" w:hanging="385"/>
            <w:jc w:val="left"/>
          </w:pPr>
        </w:pPrChange>
      </w:pPr>
      <w:del w:id="400" w:author="Administrator" w:date="2015-04-15T00:19:00Z">
        <w:r w:rsidRPr="00E64E81" w:rsidDel="008C777F">
          <w:rPr>
            <w:rFonts w:hint="eastAsia"/>
            <w:sz w:val="22"/>
            <w:szCs w:val="22"/>
          </w:rPr>
          <w:delText>Wrote a net crawler to grab</w:delText>
        </w:r>
        <w:r w:rsidDel="008C777F">
          <w:rPr>
            <w:rFonts w:hint="eastAsia"/>
            <w:sz w:val="22"/>
            <w:szCs w:val="22"/>
          </w:rPr>
          <w:delText xml:space="preserve"> metadata </w:delText>
        </w:r>
        <w:r w:rsidRPr="00E64E81" w:rsidDel="008C777F">
          <w:rPr>
            <w:rFonts w:hint="eastAsia"/>
            <w:sz w:val="22"/>
            <w:szCs w:val="22"/>
          </w:rPr>
          <w:delText>from medical databases using Java</w:delText>
        </w:r>
        <w:r w:rsidDel="008C777F">
          <w:rPr>
            <w:rFonts w:hint="eastAsia"/>
            <w:sz w:val="22"/>
            <w:szCs w:val="22"/>
          </w:rPr>
          <w:delText>, Python</w:delText>
        </w:r>
        <w:r w:rsidRPr="00E64E81" w:rsidDel="008C777F">
          <w:rPr>
            <w:rFonts w:hint="eastAsia"/>
            <w:sz w:val="22"/>
            <w:szCs w:val="22"/>
          </w:rPr>
          <w:delText>.</w:delText>
        </w:r>
      </w:del>
    </w:p>
    <w:p w14:paraId="64553DE8" w14:textId="0ABD51EC" w:rsidR="00230A34" w:rsidRPr="00E64E81" w:rsidDel="008C777F" w:rsidRDefault="00230A34">
      <w:pPr>
        <w:pStyle w:val="ListParagraph"/>
        <w:ind w:firstLine="440"/>
        <w:rPr>
          <w:del w:id="401" w:author="Administrator" w:date="2015-04-15T00:19:00Z"/>
          <w:sz w:val="22"/>
          <w:szCs w:val="22"/>
        </w:rPr>
        <w:pPrChange w:id="402" w:author="Obama Barack" w:date="2015-04-15T01:35:00Z">
          <w:pPr>
            <w:ind w:leftChars="-413" w:left="-637" w:rightChars="-475" w:right="-1140" w:hangingChars="161" w:hanging="354"/>
          </w:pPr>
        </w:pPrChange>
      </w:pPr>
      <w:del w:id="403" w:author="Administrator" w:date="2015-04-15T00:19:00Z">
        <w:r w:rsidRPr="00E64E81" w:rsidDel="008C777F">
          <w:rPr>
            <w:rFonts w:hint="eastAsia"/>
            <w:sz w:val="22"/>
            <w:szCs w:val="22"/>
          </w:rPr>
          <w:delText>Software Engineer</w:delText>
        </w:r>
        <w:r w:rsidDel="008C777F">
          <w:rPr>
            <w:sz w:val="22"/>
            <w:szCs w:val="22"/>
          </w:rPr>
          <w:delText xml:space="preserve"> </w:delText>
        </w:r>
        <w:r w:rsidDel="008C777F">
          <w:rPr>
            <w:rFonts w:hint="eastAsia"/>
            <w:sz w:val="22"/>
            <w:szCs w:val="22"/>
          </w:rPr>
          <w:delText>Intern</w:delText>
        </w:r>
        <w:r w:rsidRPr="00E64E81" w:rsidDel="008C777F">
          <w:rPr>
            <w:rFonts w:hint="eastAsia"/>
            <w:sz w:val="22"/>
            <w:szCs w:val="22"/>
          </w:rPr>
          <w:delText xml:space="preserve">, Wicresoft, Shanghai, </w:delText>
        </w:r>
        <w:r w:rsidDel="008C777F">
          <w:rPr>
            <w:sz w:val="22"/>
            <w:szCs w:val="22"/>
          </w:rPr>
          <w:delText>China</w:delText>
        </w:r>
        <w:r w:rsidDel="008C777F">
          <w:rPr>
            <w:rFonts w:hint="eastAsia"/>
            <w:sz w:val="22"/>
            <w:szCs w:val="22"/>
          </w:rPr>
          <w:delText xml:space="preserve">  </w:delText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  <w:delText xml:space="preserve">   </w:delText>
        </w:r>
        <w:r w:rsidRPr="00E64E81" w:rsidDel="008C777F">
          <w:rPr>
            <w:rFonts w:hint="eastAsia"/>
            <w:sz w:val="22"/>
            <w:szCs w:val="22"/>
          </w:rPr>
          <w:delText>Jan - Mar 2012</w:delText>
        </w:r>
      </w:del>
    </w:p>
    <w:p w14:paraId="3534D761" w14:textId="0F1BA917" w:rsidR="00230A34" w:rsidRPr="00E64E81" w:rsidDel="008C777F" w:rsidRDefault="00230A34">
      <w:pPr>
        <w:pStyle w:val="ListParagraph"/>
        <w:ind w:firstLine="440"/>
        <w:rPr>
          <w:del w:id="404" w:author="Administrator" w:date="2015-04-15T00:19:00Z"/>
          <w:sz w:val="22"/>
          <w:szCs w:val="22"/>
        </w:rPr>
        <w:pPrChange w:id="405" w:author="Obama Barack" w:date="2015-04-15T01:35:00Z">
          <w:pPr>
            <w:pStyle w:val="ListParagraph"/>
            <w:numPr>
              <w:numId w:val="8"/>
            </w:numPr>
            <w:ind w:leftChars="-413" w:left="-602" w:rightChars="-475" w:right="-1140" w:hangingChars="177" w:hanging="389"/>
            <w:jc w:val="left"/>
          </w:pPr>
        </w:pPrChange>
      </w:pPr>
      <w:del w:id="406" w:author="Administrator" w:date="2015-04-15T00:19:00Z">
        <w:r w:rsidRPr="00E64E81" w:rsidDel="008C777F">
          <w:rPr>
            <w:rFonts w:hint="eastAsia"/>
            <w:sz w:val="22"/>
            <w:szCs w:val="22"/>
          </w:rPr>
          <w:delText xml:space="preserve">Worked for a IT service provider company, created by Microsoft &amp; Shanghai </w:delText>
        </w:r>
        <w:r w:rsidRPr="00E64E81" w:rsidDel="008C777F">
          <w:rPr>
            <w:sz w:val="22"/>
            <w:szCs w:val="22"/>
          </w:rPr>
          <w:delText>Government</w:delText>
        </w:r>
      </w:del>
    </w:p>
    <w:p w14:paraId="473785DF" w14:textId="689534FC" w:rsidR="00230A34" w:rsidRPr="001B6ECC" w:rsidDel="008C777F" w:rsidRDefault="00230A34">
      <w:pPr>
        <w:pStyle w:val="ListParagraph"/>
        <w:ind w:firstLine="440"/>
        <w:rPr>
          <w:del w:id="407" w:author="Administrator" w:date="2015-04-15T00:19:00Z"/>
          <w:sz w:val="22"/>
          <w:szCs w:val="22"/>
        </w:rPr>
        <w:pPrChange w:id="408" w:author="Obama Barack" w:date="2015-04-15T01:35:00Z">
          <w:pPr>
            <w:pStyle w:val="ListParagraph"/>
            <w:numPr>
              <w:numId w:val="8"/>
            </w:numPr>
            <w:ind w:leftChars="-413" w:left="-602" w:rightChars="-475" w:right="-1140" w:hangingChars="177" w:hanging="389"/>
            <w:jc w:val="left"/>
          </w:pPr>
        </w:pPrChange>
      </w:pPr>
      <w:del w:id="409" w:author="Administrator" w:date="2015-04-15T00:19:00Z">
        <w:r w:rsidRPr="00E64E81" w:rsidDel="008C777F">
          <w:rPr>
            <w:rFonts w:hint="eastAsia"/>
            <w:sz w:val="22"/>
            <w:szCs w:val="22"/>
          </w:rPr>
          <w:delText xml:space="preserve">Designed and </w:delText>
        </w:r>
        <w:r w:rsidRPr="00E64E81" w:rsidDel="008C777F">
          <w:rPr>
            <w:sz w:val="22"/>
            <w:szCs w:val="22"/>
          </w:rPr>
          <w:delText>built</w:delText>
        </w:r>
        <w:r w:rsidRPr="00E64E81" w:rsidDel="008C777F">
          <w:rPr>
            <w:rFonts w:hint="eastAsia"/>
            <w:sz w:val="22"/>
            <w:szCs w:val="22"/>
          </w:rPr>
          <w:delText xml:space="preserve"> a library s</w:delText>
        </w:r>
        <w:r w:rsidDel="008C777F">
          <w:rPr>
            <w:rFonts w:hint="eastAsia"/>
            <w:sz w:val="22"/>
            <w:szCs w:val="22"/>
          </w:rPr>
          <w:delText xml:space="preserve">ystem using C#, .Net, ASP, Ajax, and integrated it </w:delText>
        </w:r>
        <w:r w:rsidRPr="00E64E81" w:rsidDel="008C777F">
          <w:rPr>
            <w:rFonts w:hint="eastAsia"/>
            <w:sz w:val="22"/>
            <w:szCs w:val="22"/>
          </w:rPr>
          <w:delText>to</w:delText>
        </w:r>
        <w:r w:rsidRPr="00E64E81" w:rsidDel="008C777F">
          <w:rPr>
            <w:sz w:val="22"/>
            <w:szCs w:val="22"/>
          </w:rPr>
          <w:delText xml:space="preserve"> </w:delText>
        </w:r>
        <w:r w:rsidDel="008C777F">
          <w:rPr>
            <w:rFonts w:hint="eastAsia"/>
            <w:sz w:val="22"/>
            <w:szCs w:val="22"/>
          </w:rPr>
          <w:delText>current service system.</w:delText>
        </w:r>
      </w:del>
    </w:p>
    <w:p w14:paraId="3817897D" w14:textId="14E21C26" w:rsidR="00230A34" w:rsidRPr="00E64E81" w:rsidDel="008C777F" w:rsidRDefault="00230A34">
      <w:pPr>
        <w:pStyle w:val="ListParagraph"/>
        <w:ind w:firstLine="440"/>
        <w:rPr>
          <w:del w:id="410" w:author="Administrator" w:date="2015-04-15T00:19:00Z"/>
          <w:sz w:val="22"/>
          <w:szCs w:val="22"/>
        </w:rPr>
        <w:pPrChange w:id="411" w:author="Obama Barack" w:date="2015-04-15T01:35:00Z">
          <w:pPr>
            <w:ind w:leftChars="-413" w:left="804" w:rightChars="-475" w:right="-1140" w:hangingChars="816" w:hanging="1795"/>
            <w:jc w:val="left"/>
          </w:pPr>
        </w:pPrChange>
      </w:pPr>
      <w:del w:id="412" w:author="Administrator" w:date="2015-04-15T00:19:00Z">
        <w:r w:rsidDel="008C777F">
          <w:rPr>
            <w:rFonts w:hint="eastAsia"/>
            <w:sz w:val="22"/>
            <w:szCs w:val="22"/>
          </w:rPr>
          <w:delText>Teaching</w:delText>
        </w:r>
        <w:r w:rsidRPr="00E64E81" w:rsidDel="008C777F">
          <w:rPr>
            <w:rFonts w:hint="eastAsia"/>
            <w:sz w:val="22"/>
            <w:szCs w:val="22"/>
          </w:rPr>
          <w:delText xml:space="preserve"> Assistant, AHU, </w:delText>
        </w:r>
        <w:r w:rsidDel="008C777F">
          <w:rPr>
            <w:sz w:val="22"/>
            <w:szCs w:val="22"/>
          </w:rPr>
          <w:delText>China</w:delText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  <w:delText xml:space="preserve">      </w:delText>
        </w:r>
        <w:r w:rsidRPr="00E64E81" w:rsidDel="008C777F">
          <w:rPr>
            <w:rFonts w:hint="eastAsia"/>
            <w:sz w:val="22"/>
            <w:szCs w:val="22"/>
          </w:rPr>
          <w:delText>Feb - June 2011</w:delText>
        </w:r>
      </w:del>
    </w:p>
    <w:p w14:paraId="7A025334" w14:textId="39450C58" w:rsidR="00230A34" w:rsidRPr="00E64E81" w:rsidDel="004C34A3" w:rsidRDefault="00230A34">
      <w:pPr>
        <w:pStyle w:val="ListParagraph"/>
        <w:ind w:firstLine="440"/>
        <w:rPr>
          <w:del w:id="413" w:author="Administrator" w:date="2015-04-15T00:05:00Z"/>
          <w:sz w:val="22"/>
          <w:szCs w:val="22"/>
        </w:rPr>
        <w:pPrChange w:id="414" w:author="Obama Barack" w:date="2015-04-15T01:35:00Z">
          <w:pPr>
            <w:pStyle w:val="ListParagraph"/>
            <w:numPr>
              <w:numId w:val="8"/>
            </w:numPr>
            <w:ind w:leftChars="-413" w:left="-602" w:rightChars="-475" w:right="-1140" w:hangingChars="177" w:hanging="389"/>
            <w:jc w:val="left"/>
          </w:pPr>
        </w:pPrChange>
      </w:pPr>
      <w:del w:id="415" w:author="Administrator" w:date="2015-04-15T00:19:00Z">
        <w:r w:rsidDel="008C777F">
          <w:rPr>
            <w:rFonts w:hint="eastAsia"/>
            <w:sz w:val="22"/>
            <w:szCs w:val="22"/>
          </w:rPr>
          <w:delText>With other 3 students, taught t</w:delText>
        </w:r>
        <w:r w:rsidRPr="00E64E81" w:rsidDel="008C777F">
          <w:rPr>
            <w:rFonts w:hint="eastAsia"/>
            <w:sz w:val="22"/>
            <w:szCs w:val="22"/>
          </w:rPr>
          <w:delText>he Introduction to Algorithm</w:delText>
        </w:r>
        <w:r w:rsidDel="008C777F">
          <w:rPr>
            <w:rFonts w:hint="eastAsia"/>
            <w:sz w:val="22"/>
            <w:szCs w:val="22"/>
          </w:rPr>
          <w:delText>s</w:delText>
        </w:r>
        <w:r w:rsidRPr="00E64E81" w:rsidDel="008C777F">
          <w:rPr>
            <w:rFonts w:hint="eastAsia"/>
            <w:sz w:val="22"/>
            <w:szCs w:val="22"/>
          </w:rPr>
          <w:delText xml:space="preserve"> course to first year students.</w:delText>
        </w:r>
      </w:del>
    </w:p>
    <w:p w14:paraId="6660B28A" w14:textId="28F76549" w:rsidR="00230A34" w:rsidRPr="004C34A3" w:rsidDel="008C777F" w:rsidRDefault="00230A34">
      <w:pPr>
        <w:pStyle w:val="ListParagraph"/>
        <w:ind w:firstLine="440"/>
        <w:rPr>
          <w:del w:id="416" w:author="Administrator" w:date="2015-04-15T00:19:00Z"/>
          <w:sz w:val="22"/>
          <w:szCs w:val="22"/>
          <w:rPrChange w:id="417" w:author="Administrator" w:date="2015-04-15T00:05:00Z">
            <w:rPr>
              <w:del w:id="418" w:author="Administrator" w:date="2015-04-15T00:19:00Z"/>
            </w:rPr>
          </w:rPrChange>
        </w:rPr>
        <w:pPrChange w:id="419" w:author="Obama Barack" w:date="2015-04-15T01:35:00Z">
          <w:pPr>
            <w:ind w:leftChars="-413" w:left="991" w:rightChars="-475" w:right="-1140" w:hangingChars="826" w:hanging="1982"/>
            <w:jc w:val="left"/>
          </w:pPr>
        </w:pPrChange>
      </w:pPr>
    </w:p>
    <w:p w14:paraId="2ED7AA3F" w14:textId="22C16A2B" w:rsidR="00CF7C11" w:rsidRPr="00E64E81" w:rsidDel="008C777F" w:rsidRDefault="00CF7C11">
      <w:pPr>
        <w:pStyle w:val="ListParagraph"/>
        <w:ind w:firstLine="440"/>
        <w:rPr>
          <w:del w:id="420" w:author="Administrator" w:date="2015-04-15T00:19:00Z"/>
          <w:sz w:val="22"/>
          <w:szCs w:val="22"/>
        </w:rPr>
        <w:pPrChange w:id="421" w:author="Obama Barack" w:date="2015-04-15T01:35:00Z">
          <w:pPr>
            <w:ind w:leftChars="-413" w:left="826" w:rightChars="-475" w:right="-1140" w:hangingChars="826" w:hanging="1817"/>
            <w:jc w:val="left"/>
          </w:pPr>
        </w:pPrChange>
      </w:pPr>
      <w:del w:id="422" w:author="Administrator" w:date="2015-04-15T00:19:00Z">
        <w:r w:rsidRPr="00E64E81" w:rsidDel="008C777F">
          <w:rPr>
            <w:rFonts w:hint="eastAsia"/>
            <w:sz w:val="22"/>
            <w:szCs w:val="22"/>
          </w:rPr>
          <w:delText>SKILLS</w:delText>
        </w:r>
      </w:del>
      <w:del w:id="423" w:author="Administrator" w:date="2015-04-15T00:00:00Z">
        <w:r w:rsidRPr="00E64E81" w:rsidDel="004C34A3">
          <w:rPr>
            <w:rFonts w:hint="eastAsia"/>
            <w:sz w:val="22"/>
            <w:szCs w:val="22"/>
          </w:rPr>
          <w:delText>:</w:delText>
        </w:r>
      </w:del>
    </w:p>
    <w:p w14:paraId="3FEC4A5E" w14:textId="4DC1705B" w:rsidR="00CF7C11" w:rsidRPr="00E64E81" w:rsidDel="008C777F" w:rsidRDefault="005349E7">
      <w:pPr>
        <w:pStyle w:val="ListParagraph"/>
        <w:ind w:firstLine="440"/>
        <w:rPr>
          <w:del w:id="424" w:author="Administrator" w:date="2015-04-15T00:19:00Z"/>
          <w:sz w:val="22"/>
          <w:szCs w:val="22"/>
        </w:rPr>
        <w:pPrChange w:id="425" w:author="Obama Barack" w:date="2015-04-15T01:35:00Z">
          <w:pPr>
            <w:ind w:leftChars="-413" w:left="826" w:rightChars="-475" w:right="-1140" w:hangingChars="826" w:hanging="1817"/>
            <w:jc w:val="left"/>
          </w:pPr>
        </w:pPrChange>
      </w:pPr>
      <w:del w:id="426" w:author="Administrator" w:date="2015-04-15T00:19:00Z">
        <w:r w:rsidRPr="00E64E81" w:rsidDel="008C777F">
          <w:rPr>
            <w:sz w:val="22"/>
            <w:szCs w:val="22"/>
          </w:rPr>
          <w:delText>Languages</w:delText>
        </w:r>
        <w:r w:rsidR="00CF7C11" w:rsidRPr="00E64E81" w:rsidDel="008C777F">
          <w:rPr>
            <w:rFonts w:hint="eastAsia"/>
            <w:sz w:val="22"/>
            <w:szCs w:val="22"/>
          </w:rPr>
          <w:delText xml:space="preserve">: </w:delText>
        </w:r>
        <w:r w:rsidR="00A3252E" w:rsidRPr="00E64E81" w:rsidDel="008C777F">
          <w:rPr>
            <w:rFonts w:hint="eastAsia"/>
            <w:sz w:val="22"/>
            <w:szCs w:val="22"/>
          </w:rPr>
          <w:delText>Java, C</w:delText>
        </w:r>
        <w:r w:rsidR="001E2858" w:rsidRPr="00E64E81" w:rsidDel="008C777F">
          <w:rPr>
            <w:rFonts w:hint="eastAsia"/>
            <w:sz w:val="22"/>
            <w:szCs w:val="22"/>
          </w:rPr>
          <w:delText>,</w:delText>
        </w:r>
        <w:r w:rsidR="005120EF"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8A627F" w:rsidRPr="00E64E81" w:rsidDel="008C777F">
          <w:rPr>
            <w:rFonts w:hint="eastAsia"/>
            <w:sz w:val="22"/>
            <w:szCs w:val="22"/>
          </w:rPr>
          <w:delText>Scala</w:delText>
        </w:r>
        <w:r w:rsidR="008A627F" w:rsidDel="008C777F">
          <w:rPr>
            <w:rFonts w:hint="eastAsia"/>
            <w:sz w:val="22"/>
            <w:szCs w:val="22"/>
          </w:rPr>
          <w:delText>,</w:delText>
        </w:r>
        <w:r w:rsidR="00AA619E" w:rsidDel="008C777F">
          <w:rPr>
            <w:rFonts w:hint="eastAsia"/>
            <w:sz w:val="22"/>
            <w:szCs w:val="22"/>
          </w:rPr>
          <w:delText xml:space="preserve"> SQL,</w:delText>
        </w:r>
        <w:r w:rsidR="008A627F" w:rsidDel="008C777F">
          <w:rPr>
            <w:rFonts w:hint="eastAsia"/>
            <w:sz w:val="22"/>
            <w:szCs w:val="22"/>
          </w:rPr>
          <w:delText xml:space="preserve"> </w:delText>
        </w:r>
        <w:r w:rsidR="008A627F" w:rsidRPr="00E64E81" w:rsidDel="008C777F">
          <w:rPr>
            <w:sz w:val="22"/>
            <w:szCs w:val="22"/>
          </w:rPr>
          <w:delText>Python</w:delText>
        </w:r>
        <w:r w:rsidR="008A627F" w:rsidDel="008C777F">
          <w:rPr>
            <w:rFonts w:hint="eastAsia"/>
            <w:sz w:val="22"/>
            <w:szCs w:val="22"/>
          </w:rPr>
          <w:delText xml:space="preserve">, </w:delText>
        </w:r>
        <w:r w:rsidR="00B23D2F" w:rsidDel="008C777F">
          <w:rPr>
            <w:rFonts w:hint="eastAsia"/>
            <w:sz w:val="22"/>
            <w:szCs w:val="22"/>
          </w:rPr>
          <w:delText>Racket</w:delText>
        </w:r>
        <w:r w:rsidR="005120EF" w:rsidRPr="00E64E81" w:rsidDel="008C777F">
          <w:rPr>
            <w:rFonts w:hint="eastAsia"/>
            <w:sz w:val="22"/>
            <w:szCs w:val="22"/>
          </w:rPr>
          <w:delText>,</w:delText>
        </w:r>
        <w:r w:rsidR="00682143" w:rsidDel="008C777F">
          <w:rPr>
            <w:rFonts w:hint="eastAsia"/>
            <w:sz w:val="22"/>
            <w:szCs w:val="22"/>
          </w:rPr>
          <w:delText xml:space="preserve"> </w:delText>
        </w:r>
        <w:r w:rsidR="001E2858" w:rsidRPr="00E64E81" w:rsidDel="008C777F">
          <w:rPr>
            <w:rFonts w:hint="eastAsia"/>
            <w:sz w:val="22"/>
            <w:szCs w:val="22"/>
          </w:rPr>
          <w:delText>C#,</w:delText>
        </w:r>
        <w:r w:rsidR="00E24CC1" w:rsidDel="008C777F">
          <w:rPr>
            <w:rFonts w:hint="eastAsia"/>
            <w:sz w:val="22"/>
            <w:szCs w:val="22"/>
          </w:rPr>
          <w:delText xml:space="preserve"> </w:delText>
        </w:r>
        <w:r w:rsidR="00AE22BD" w:rsidRPr="00E64E81" w:rsidDel="008C777F">
          <w:rPr>
            <w:rFonts w:hint="eastAsia"/>
            <w:sz w:val="22"/>
            <w:szCs w:val="22"/>
          </w:rPr>
          <w:delText>ASP,</w:delText>
        </w:r>
        <w:r w:rsidR="001E2858"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673A9F" w:rsidDel="008C777F">
          <w:rPr>
            <w:rFonts w:hint="eastAsia"/>
            <w:sz w:val="22"/>
            <w:szCs w:val="22"/>
          </w:rPr>
          <w:delText>HTML, CSS3, XML,</w:delText>
        </w:r>
        <w:r w:rsidR="00B4699E" w:rsidDel="008C777F">
          <w:rPr>
            <w:rFonts w:hint="eastAsia"/>
            <w:sz w:val="22"/>
            <w:szCs w:val="22"/>
          </w:rPr>
          <w:delText xml:space="preserve"> JSP,</w:delText>
        </w:r>
        <w:r w:rsidR="00673A9F" w:rsidDel="008C777F">
          <w:rPr>
            <w:rFonts w:hint="eastAsia"/>
            <w:sz w:val="22"/>
            <w:szCs w:val="22"/>
          </w:rPr>
          <w:delText xml:space="preserve"> </w:delText>
        </w:r>
        <w:r w:rsidR="006A47DB" w:rsidDel="008C777F">
          <w:rPr>
            <w:rFonts w:hint="eastAsia"/>
            <w:sz w:val="22"/>
            <w:szCs w:val="22"/>
          </w:rPr>
          <w:delText>Prolog</w:delText>
        </w:r>
        <w:r w:rsidR="00BF0A99" w:rsidDel="008C777F">
          <w:rPr>
            <w:rFonts w:hint="eastAsia"/>
            <w:sz w:val="22"/>
            <w:szCs w:val="22"/>
          </w:rPr>
          <w:delText>, OCaml</w:delText>
        </w:r>
      </w:del>
    </w:p>
    <w:p w14:paraId="60CE00CE" w14:textId="6284D56F" w:rsidR="00FF22F2" w:rsidRPr="00E64E81" w:rsidDel="008C777F" w:rsidRDefault="00226CAB">
      <w:pPr>
        <w:pStyle w:val="ListParagraph"/>
        <w:ind w:firstLine="440"/>
        <w:rPr>
          <w:del w:id="427" w:author="Administrator" w:date="2015-04-15T00:19:00Z"/>
          <w:sz w:val="22"/>
          <w:szCs w:val="22"/>
        </w:rPr>
        <w:pPrChange w:id="428" w:author="Obama Barack" w:date="2015-04-15T01:35:00Z">
          <w:pPr>
            <w:ind w:leftChars="-413" w:left="826" w:rightChars="-475" w:right="-1140" w:hangingChars="826" w:hanging="1817"/>
            <w:jc w:val="left"/>
          </w:pPr>
        </w:pPrChange>
      </w:pPr>
      <w:del w:id="429" w:author="Administrator" w:date="2015-04-15T00:19:00Z">
        <w:r w:rsidRPr="00E64E81" w:rsidDel="008C777F">
          <w:rPr>
            <w:rFonts w:hint="eastAsia"/>
            <w:sz w:val="22"/>
            <w:szCs w:val="22"/>
          </w:rPr>
          <w:delText>Techniques:</w:delText>
        </w:r>
        <w:r w:rsidR="008B3CEB" w:rsidRPr="00E64E81" w:rsidDel="008C777F">
          <w:rPr>
            <w:rFonts w:hint="eastAsia"/>
            <w:sz w:val="22"/>
            <w:szCs w:val="22"/>
          </w:rPr>
          <w:delText xml:space="preserve"> Bash</w:delText>
        </w:r>
        <w:r w:rsidR="00D45C17" w:rsidRPr="00E64E81" w:rsidDel="008C777F">
          <w:rPr>
            <w:rFonts w:hint="eastAsia"/>
            <w:sz w:val="22"/>
            <w:szCs w:val="22"/>
          </w:rPr>
          <w:delText xml:space="preserve">, </w:delText>
        </w:r>
        <w:r w:rsidR="00C926BD" w:rsidRPr="00E64E81" w:rsidDel="008C777F">
          <w:rPr>
            <w:sz w:val="22"/>
            <w:szCs w:val="22"/>
          </w:rPr>
          <w:delText>Git</w:delText>
        </w:r>
        <w:r w:rsidR="00C926BD" w:rsidDel="008C777F">
          <w:rPr>
            <w:sz w:val="22"/>
            <w:szCs w:val="22"/>
          </w:rPr>
          <w:delText xml:space="preserve">, </w:delText>
        </w:r>
        <w:r w:rsidR="00D052E2" w:rsidDel="008C777F">
          <w:rPr>
            <w:rFonts w:hint="eastAsia"/>
            <w:sz w:val="22"/>
            <w:szCs w:val="22"/>
          </w:rPr>
          <w:delText xml:space="preserve">Oracle, </w:delText>
        </w:r>
        <w:r w:rsidR="00D052E2" w:rsidRPr="00E64E81" w:rsidDel="008C777F">
          <w:rPr>
            <w:rFonts w:hint="eastAsia"/>
            <w:sz w:val="22"/>
            <w:szCs w:val="22"/>
          </w:rPr>
          <w:delText>MySQL</w:delText>
        </w:r>
        <w:r w:rsidR="00D052E2" w:rsidDel="008C777F">
          <w:rPr>
            <w:rFonts w:hint="eastAsia"/>
            <w:sz w:val="22"/>
            <w:szCs w:val="22"/>
          </w:rPr>
          <w:delText xml:space="preserve">, </w:delText>
        </w:r>
        <w:r w:rsidR="00BE62DB" w:rsidDel="008C777F">
          <w:rPr>
            <w:sz w:val="22"/>
            <w:szCs w:val="22"/>
          </w:rPr>
          <w:delText>Mongo</w:delText>
        </w:r>
        <w:r w:rsidR="00BE62DB" w:rsidRPr="00E64E81" w:rsidDel="008C777F">
          <w:rPr>
            <w:sz w:val="22"/>
            <w:szCs w:val="22"/>
          </w:rPr>
          <w:delText>DB</w:delText>
        </w:r>
        <w:r w:rsidR="00D45C17" w:rsidRPr="00E64E81" w:rsidDel="008C777F">
          <w:rPr>
            <w:rFonts w:hint="eastAsia"/>
            <w:sz w:val="22"/>
            <w:szCs w:val="22"/>
          </w:rPr>
          <w:delText>,</w:delText>
        </w:r>
        <w:r w:rsidR="00F91A9E" w:rsidDel="008C777F">
          <w:rPr>
            <w:rFonts w:hint="eastAsia"/>
            <w:sz w:val="22"/>
            <w:szCs w:val="22"/>
          </w:rPr>
          <w:delText xml:space="preserve"> </w:delText>
        </w:r>
        <w:r w:rsidR="00D052E2" w:rsidDel="008C777F">
          <w:rPr>
            <w:rFonts w:hint="eastAsia"/>
            <w:sz w:val="22"/>
            <w:szCs w:val="22"/>
          </w:rPr>
          <w:delText xml:space="preserve">Linux, </w:delText>
        </w:r>
        <w:r w:rsidR="00411105" w:rsidRPr="00E64E81" w:rsidDel="008C777F">
          <w:rPr>
            <w:sz w:val="22"/>
            <w:szCs w:val="22"/>
          </w:rPr>
          <w:delText>REST,</w:delText>
        </w:r>
        <w:r w:rsidR="003F0BC7"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A57018" w:rsidDel="008C777F">
          <w:rPr>
            <w:rFonts w:hint="eastAsia"/>
            <w:sz w:val="22"/>
            <w:szCs w:val="22"/>
          </w:rPr>
          <w:delText xml:space="preserve">JSON, </w:delText>
        </w:r>
        <w:r w:rsidR="00B4699E" w:rsidDel="008C777F">
          <w:rPr>
            <w:sz w:val="22"/>
            <w:szCs w:val="22"/>
          </w:rPr>
          <w:delText xml:space="preserve">SNMP, </w:delText>
        </w:r>
        <w:r w:rsidR="00126D0B" w:rsidDel="008C777F">
          <w:rPr>
            <w:rFonts w:hint="eastAsia"/>
            <w:sz w:val="22"/>
            <w:szCs w:val="22"/>
          </w:rPr>
          <w:delText>Maven</w:delText>
        </w:r>
        <w:r w:rsidR="003F0BC7" w:rsidRPr="00E64E81" w:rsidDel="008C777F">
          <w:rPr>
            <w:rFonts w:hint="eastAsia"/>
            <w:sz w:val="22"/>
            <w:szCs w:val="22"/>
          </w:rPr>
          <w:delText>,</w:delText>
        </w:r>
        <w:r w:rsidR="00D052E2" w:rsidDel="008C777F">
          <w:rPr>
            <w:rFonts w:hint="eastAsia"/>
            <w:sz w:val="22"/>
            <w:szCs w:val="22"/>
          </w:rPr>
          <w:delText xml:space="preserve"> Node</w:delText>
        </w:r>
        <w:r w:rsidR="003C7B1B" w:rsidDel="008C777F">
          <w:rPr>
            <w:rFonts w:hint="eastAsia"/>
            <w:sz w:val="22"/>
            <w:szCs w:val="22"/>
          </w:rPr>
          <w:delText>.JS</w:delText>
        </w:r>
        <w:r w:rsidR="00D052E2" w:rsidDel="008C777F">
          <w:rPr>
            <w:rFonts w:hint="eastAsia"/>
            <w:sz w:val="22"/>
            <w:szCs w:val="22"/>
          </w:rPr>
          <w:delText>,</w:delText>
        </w:r>
        <w:r w:rsidR="003F0BC7"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596B57" w:rsidDel="008C777F">
          <w:rPr>
            <w:rFonts w:hint="eastAsia"/>
            <w:sz w:val="22"/>
            <w:szCs w:val="22"/>
          </w:rPr>
          <w:delText>Play</w:delText>
        </w:r>
        <w:r w:rsidR="006B60B4" w:rsidRPr="00E64E81" w:rsidDel="008C777F">
          <w:rPr>
            <w:rFonts w:hint="eastAsia"/>
            <w:sz w:val="22"/>
            <w:szCs w:val="22"/>
          </w:rPr>
          <w:delText>,</w:delText>
        </w:r>
        <w:r w:rsidR="004233C1" w:rsidRPr="00E64E81" w:rsidDel="008C777F">
          <w:rPr>
            <w:rFonts w:hint="eastAsia"/>
            <w:sz w:val="22"/>
            <w:szCs w:val="22"/>
          </w:rPr>
          <w:delText xml:space="preserve"> Thrift</w:delText>
        </w:r>
        <w:r w:rsidR="008C4060" w:rsidRPr="00E64E81" w:rsidDel="008C777F">
          <w:rPr>
            <w:rFonts w:hint="eastAsia"/>
            <w:sz w:val="22"/>
            <w:szCs w:val="22"/>
          </w:rPr>
          <w:delText>,</w:delText>
        </w:r>
        <w:r w:rsidR="000444FC" w:rsidDel="008C777F">
          <w:rPr>
            <w:rFonts w:hint="eastAsia"/>
            <w:sz w:val="22"/>
            <w:szCs w:val="22"/>
          </w:rPr>
          <w:delText xml:space="preserve"> </w:delText>
        </w:r>
        <w:r w:rsidR="000444FC" w:rsidRPr="00E64E81" w:rsidDel="008C777F">
          <w:rPr>
            <w:rFonts w:hint="eastAsia"/>
            <w:sz w:val="22"/>
            <w:szCs w:val="22"/>
          </w:rPr>
          <w:delText>Unfiltered</w:delText>
        </w:r>
      </w:del>
    </w:p>
    <w:p w14:paraId="22AAFAAC" w14:textId="16A06FFB" w:rsidR="00CF7C11" w:rsidDel="004C34A3" w:rsidRDefault="00CF63C4">
      <w:pPr>
        <w:pStyle w:val="ListParagraph"/>
        <w:ind w:firstLine="440"/>
        <w:rPr>
          <w:del w:id="430" w:author="Administrator" w:date="2015-04-15T00:05:00Z"/>
          <w:sz w:val="22"/>
          <w:szCs w:val="22"/>
        </w:rPr>
        <w:pPrChange w:id="431" w:author="Obama Barack" w:date="2015-04-15T01:35:00Z">
          <w:pPr>
            <w:ind w:leftChars="-413" w:left="826" w:rightChars="-475" w:right="-1140" w:hangingChars="826" w:hanging="1817"/>
            <w:jc w:val="left"/>
          </w:pPr>
        </w:pPrChange>
      </w:pPr>
      <w:del w:id="432" w:author="Administrator" w:date="2015-04-15T00:19:00Z">
        <w:r w:rsidRPr="00E64E81" w:rsidDel="008C777F">
          <w:rPr>
            <w:rFonts w:hint="eastAsia"/>
            <w:sz w:val="22"/>
            <w:szCs w:val="22"/>
          </w:rPr>
          <w:delText xml:space="preserve">Applications: </w:delText>
        </w:r>
        <w:r w:rsidR="009A541E" w:rsidRPr="00E64E81" w:rsidDel="008C777F">
          <w:rPr>
            <w:rFonts w:hint="eastAsia"/>
            <w:sz w:val="22"/>
            <w:szCs w:val="22"/>
          </w:rPr>
          <w:delText>Eclipse</w:delText>
        </w:r>
        <w:r w:rsidR="00E44A51" w:rsidRPr="00E64E81" w:rsidDel="008C777F">
          <w:rPr>
            <w:rFonts w:hint="eastAsia"/>
            <w:sz w:val="22"/>
            <w:szCs w:val="22"/>
          </w:rPr>
          <w:delText>,</w:delText>
        </w:r>
        <w:r w:rsidR="00F66E17"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614FEE" w:rsidRPr="00E64E81" w:rsidDel="008C777F">
          <w:rPr>
            <w:rFonts w:hint="eastAsia"/>
            <w:sz w:val="22"/>
            <w:szCs w:val="22"/>
          </w:rPr>
          <w:delText>Perforce</w:delText>
        </w:r>
        <w:r w:rsidR="00F66E17" w:rsidRPr="00E64E81" w:rsidDel="008C777F">
          <w:rPr>
            <w:rFonts w:hint="eastAsia"/>
            <w:sz w:val="22"/>
            <w:szCs w:val="22"/>
          </w:rPr>
          <w:delText>,</w:delText>
        </w:r>
        <w:r w:rsidR="00A67383" w:rsidRPr="00E64E81" w:rsidDel="008C777F">
          <w:rPr>
            <w:rFonts w:hint="eastAsia"/>
            <w:sz w:val="22"/>
            <w:szCs w:val="22"/>
          </w:rPr>
          <w:delText xml:space="preserve"> Visual Studio</w:delText>
        </w:r>
        <w:r w:rsidR="008920F4" w:rsidRPr="00E64E81" w:rsidDel="008C777F">
          <w:rPr>
            <w:rFonts w:hint="eastAsia"/>
            <w:sz w:val="22"/>
            <w:szCs w:val="22"/>
          </w:rPr>
          <w:delText>,</w:delText>
        </w:r>
        <w:r w:rsidR="00E44A51" w:rsidRPr="00E64E81" w:rsidDel="008C777F">
          <w:rPr>
            <w:rFonts w:hint="eastAsia"/>
            <w:sz w:val="22"/>
            <w:szCs w:val="22"/>
          </w:rPr>
          <w:delText xml:space="preserve"> Weka</w:delText>
        </w:r>
        <w:r w:rsidR="000E2E58" w:rsidDel="008C777F">
          <w:rPr>
            <w:rFonts w:hint="eastAsia"/>
            <w:sz w:val="22"/>
            <w:szCs w:val="22"/>
          </w:rPr>
          <w:delText>, Red</w:delText>
        </w:r>
        <w:r w:rsidR="000E2E58" w:rsidDel="008C777F">
          <w:rPr>
            <w:sz w:val="22"/>
            <w:szCs w:val="22"/>
          </w:rPr>
          <w:delText xml:space="preserve">mine, </w:delText>
        </w:r>
        <w:r w:rsidR="000F0019" w:rsidDel="008C777F">
          <w:rPr>
            <w:rFonts w:hint="eastAsia"/>
            <w:sz w:val="22"/>
            <w:szCs w:val="22"/>
          </w:rPr>
          <w:delText xml:space="preserve">NuSMV, </w:delText>
        </w:r>
        <w:r w:rsidR="005319FD" w:rsidRPr="00E64E81" w:rsidDel="008C777F">
          <w:rPr>
            <w:rFonts w:hint="eastAsia"/>
            <w:sz w:val="22"/>
            <w:szCs w:val="22"/>
          </w:rPr>
          <w:delText>RapidMiner</w:delText>
        </w:r>
      </w:del>
    </w:p>
    <w:p w14:paraId="6811160B" w14:textId="23F4AAEE" w:rsidR="003500BC" w:rsidDel="008C777F" w:rsidRDefault="003500BC">
      <w:pPr>
        <w:pStyle w:val="ListParagraph"/>
        <w:ind w:firstLine="440"/>
        <w:rPr>
          <w:del w:id="433" w:author="Administrator" w:date="2015-04-15T00:19:00Z"/>
          <w:sz w:val="22"/>
          <w:szCs w:val="22"/>
        </w:rPr>
        <w:pPrChange w:id="434" w:author="Obama Barack" w:date="2015-04-15T01:35:00Z">
          <w:pPr>
            <w:ind w:leftChars="-413" w:left="-507" w:rightChars="-475" w:right="-1140" w:hangingChars="220" w:hanging="484"/>
            <w:jc w:val="left"/>
          </w:pPr>
        </w:pPrChange>
      </w:pPr>
    </w:p>
    <w:p w14:paraId="50C797D1" w14:textId="5E81F0F5" w:rsidR="00F26E13" w:rsidDel="008C777F" w:rsidRDefault="00F26E13">
      <w:pPr>
        <w:pStyle w:val="ListParagraph"/>
        <w:ind w:firstLine="440"/>
        <w:rPr>
          <w:del w:id="435" w:author="Administrator" w:date="2015-04-15T00:19:00Z"/>
          <w:sz w:val="22"/>
          <w:szCs w:val="22"/>
        </w:rPr>
        <w:pPrChange w:id="436" w:author="Obama Barack" w:date="2015-04-15T01:35:00Z">
          <w:pPr>
            <w:ind w:leftChars="-413" w:left="-507" w:rightChars="-475" w:right="-1140" w:hangingChars="220" w:hanging="484"/>
            <w:jc w:val="left"/>
          </w:pPr>
        </w:pPrChange>
      </w:pPr>
      <w:del w:id="437" w:author="Administrator" w:date="2015-04-15T00:19:00Z">
        <w:r w:rsidRPr="00E64E81" w:rsidDel="008C777F">
          <w:rPr>
            <w:rFonts w:hint="eastAsia"/>
            <w:sz w:val="22"/>
            <w:szCs w:val="22"/>
          </w:rPr>
          <w:delText>PROJECTS</w:delText>
        </w:r>
      </w:del>
      <w:del w:id="438" w:author="Administrator" w:date="2015-04-15T00:00:00Z">
        <w:r w:rsidRPr="00E64E81" w:rsidDel="004C34A3">
          <w:rPr>
            <w:rFonts w:hint="eastAsia"/>
            <w:sz w:val="22"/>
            <w:szCs w:val="22"/>
          </w:rPr>
          <w:delText>:</w:delText>
        </w:r>
      </w:del>
    </w:p>
    <w:p w14:paraId="0563FA29" w14:textId="1DBCE1EA" w:rsidR="0071211F" w:rsidRPr="0071211F" w:rsidDel="008C777F" w:rsidRDefault="0071211F">
      <w:pPr>
        <w:pStyle w:val="ListParagraph"/>
        <w:ind w:firstLine="440"/>
        <w:rPr>
          <w:del w:id="439" w:author="Administrator" w:date="2015-04-15T00:19:00Z"/>
          <w:sz w:val="22"/>
          <w:szCs w:val="22"/>
        </w:rPr>
        <w:pPrChange w:id="440" w:author="Obama Barack" w:date="2015-04-15T01:35:00Z">
          <w:pPr>
            <w:ind w:leftChars="-413" w:left="-507" w:rightChars="-475" w:right="-1140" w:hangingChars="220" w:hanging="484"/>
            <w:jc w:val="left"/>
          </w:pPr>
        </w:pPrChange>
      </w:pPr>
      <w:del w:id="441" w:author="Administrator" w:date="2015-04-15T00:19:00Z">
        <w:r w:rsidDel="008C777F">
          <w:rPr>
            <w:sz w:val="22"/>
            <w:szCs w:val="22"/>
          </w:rPr>
          <w:delText>Java Program for Annotation Inference</w:delText>
        </w:r>
        <w:r w:rsidR="009E4EBC" w:rsidDel="008C777F">
          <w:rPr>
            <w:sz w:val="22"/>
            <w:szCs w:val="22"/>
          </w:rPr>
          <w:delText>, WPI</w:delText>
        </w:r>
        <w:r w:rsidRPr="0071211F" w:rsidDel="008C777F">
          <w:rPr>
            <w:sz w:val="22"/>
            <w:szCs w:val="22"/>
          </w:rPr>
          <w:delText xml:space="preserve"> </w:delText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</w:r>
        <w:r w:rsidDel="008C777F">
          <w:rPr>
            <w:sz w:val="22"/>
            <w:szCs w:val="22"/>
          </w:rPr>
          <w:tab/>
          <w:delText xml:space="preserve">   </w:delText>
        </w:r>
        <w:r w:rsidRPr="0071211F" w:rsidDel="008C777F">
          <w:rPr>
            <w:sz w:val="22"/>
            <w:szCs w:val="22"/>
          </w:rPr>
          <w:delText>Oct – Dec 2014</w:delText>
        </w:r>
      </w:del>
    </w:p>
    <w:p w14:paraId="0F03F5E7" w14:textId="7A6576C5" w:rsidR="00C7332D" w:rsidRPr="00935B2E" w:rsidDel="008C777F" w:rsidRDefault="0071211F">
      <w:pPr>
        <w:pStyle w:val="ListParagraph"/>
        <w:ind w:firstLine="440"/>
        <w:rPr>
          <w:del w:id="442" w:author="Administrator" w:date="2015-04-15T00:19:00Z"/>
          <w:sz w:val="22"/>
          <w:szCs w:val="22"/>
        </w:rPr>
        <w:pPrChange w:id="443" w:author="Obama Barack" w:date="2015-04-15T01:35:00Z">
          <w:pPr>
            <w:pStyle w:val="ListParagraph"/>
            <w:numPr>
              <w:numId w:val="4"/>
            </w:numPr>
            <w:ind w:leftChars="-413" w:left="-606" w:rightChars="-475" w:right="-1140" w:hangingChars="175" w:hanging="385"/>
            <w:jc w:val="left"/>
          </w:pPr>
        </w:pPrChange>
      </w:pPr>
      <w:del w:id="444" w:author="Administrator" w:date="2015-04-15T00:19:00Z">
        <w:r w:rsidRPr="00E64E81" w:rsidDel="008C777F">
          <w:rPr>
            <w:sz w:val="22"/>
            <w:szCs w:val="22"/>
          </w:rPr>
          <w:delText>D</w:delText>
        </w:r>
        <w:r w:rsidDel="008C777F">
          <w:rPr>
            <w:sz w:val="22"/>
            <w:szCs w:val="22"/>
          </w:rPr>
          <w:delText>e</w:delText>
        </w:r>
        <w:r w:rsidR="00424510" w:rsidDel="008C777F">
          <w:rPr>
            <w:sz w:val="22"/>
            <w:szCs w:val="22"/>
          </w:rPr>
          <w:delText xml:space="preserve">veloped a Java program </w:delText>
        </w:r>
        <w:r w:rsidR="00424510" w:rsidDel="008C777F">
          <w:rPr>
            <w:rFonts w:hint="eastAsia"/>
            <w:sz w:val="22"/>
            <w:szCs w:val="22"/>
          </w:rPr>
          <w:delText xml:space="preserve">for </w:delText>
        </w:r>
        <w:r w:rsidDel="008C777F">
          <w:rPr>
            <w:sz w:val="22"/>
            <w:szCs w:val="22"/>
          </w:rPr>
          <w:delText xml:space="preserve">my professor doing research </w:delText>
        </w:r>
        <w:r w:rsidR="001D6375" w:rsidDel="008C777F">
          <w:rPr>
            <w:sz w:val="22"/>
            <w:szCs w:val="22"/>
          </w:rPr>
          <w:delText>on</w:delText>
        </w:r>
        <w:r w:rsidDel="008C777F">
          <w:rPr>
            <w:sz w:val="22"/>
            <w:szCs w:val="22"/>
          </w:rPr>
          <w:delText xml:space="preserve"> knowledge discovery. </w:delText>
        </w:r>
        <w:r w:rsidRPr="00E64E81" w:rsidDel="008C777F">
          <w:rPr>
            <w:sz w:val="22"/>
            <w:szCs w:val="22"/>
          </w:rPr>
          <w:delText xml:space="preserve"> </w:delText>
        </w:r>
      </w:del>
    </w:p>
    <w:p w14:paraId="7024377B" w14:textId="10864C78" w:rsidR="00760CB1" w:rsidRPr="0071211F" w:rsidDel="008C777F" w:rsidRDefault="002B46DC">
      <w:pPr>
        <w:pStyle w:val="ListParagraph"/>
        <w:ind w:firstLine="440"/>
        <w:rPr>
          <w:del w:id="445" w:author="Administrator" w:date="2015-04-15T00:19:00Z"/>
          <w:sz w:val="22"/>
          <w:szCs w:val="22"/>
        </w:rPr>
        <w:pPrChange w:id="446" w:author="Obama Barack" w:date="2015-04-15T01:35:00Z">
          <w:pPr>
            <w:ind w:left="-991" w:rightChars="-475" w:right="-1140"/>
            <w:jc w:val="left"/>
          </w:pPr>
        </w:pPrChange>
      </w:pPr>
      <w:del w:id="447" w:author="Administrator" w:date="2015-04-15T00:19:00Z">
        <w:r w:rsidRPr="0071211F" w:rsidDel="008C777F">
          <w:rPr>
            <w:rFonts w:hint="eastAsia"/>
            <w:sz w:val="22"/>
            <w:szCs w:val="22"/>
          </w:rPr>
          <w:delText>AI Agent for Angry Birds</w:delText>
        </w:r>
        <w:r w:rsidR="00E94BC1" w:rsidDel="008C777F">
          <w:rPr>
            <w:sz w:val="22"/>
            <w:szCs w:val="22"/>
          </w:rPr>
          <w:delText>, WPI</w:delText>
        </w:r>
        <w:r w:rsidR="00760CB1" w:rsidDel="008C777F">
          <w:rPr>
            <w:sz w:val="22"/>
            <w:szCs w:val="22"/>
          </w:rPr>
          <w:delText xml:space="preserve">  </w:delText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</w:r>
        <w:r w:rsidR="0071211F" w:rsidDel="008C777F">
          <w:rPr>
            <w:sz w:val="22"/>
            <w:szCs w:val="22"/>
          </w:rPr>
          <w:tab/>
          <w:delText xml:space="preserve">   </w:delText>
        </w:r>
        <w:r w:rsidRPr="0071211F" w:rsidDel="008C777F">
          <w:rPr>
            <w:sz w:val="22"/>
            <w:szCs w:val="22"/>
          </w:rPr>
          <w:delText>Sep - Dec 2013</w:delText>
        </w:r>
      </w:del>
    </w:p>
    <w:p w14:paraId="316BE078" w14:textId="5C571AC3" w:rsidR="0071211F" w:rsidDel="008C777F" w:rsidRDefault="002B46DC">
      <w:pPr>
        <w:pStyle w:val="ListParagraph"/>
        <w:ind w:firstLine="440"/>
        <w:rPr>
          <w:del w:id="448" w:author="Administrator" w:date="2015-04-15T00:19:00Z"/>
          <w:sz w:val="22"/>
          <w:szCs w:val="22"/>
        </w:rPr>
        <w:pPrChange w:id="449" w:author="Obama Barack" w:date="2015-04-15T01:35:00Z">
          <w:pPr>
            <w:pStyle w:val="ListParagraph"/>
            <w:numPr>
              <w:numId w:val="4"/>
            </w:numPr>
            <w:ind w:leftChars="-413" w:left="-606" w:rightChars="-475" w:right="-1140" w:hangingChars="175" w:hanging="385"/>
            <w:jc w:val="left"/>
          </w:pPr>
        </w:pPrChange>
      </w:pPr>
      <w:del w:id="450" w:author="Administrator" w:date="2015-04-15T00:19:00Z">
        <w:r w:rsidRPr="00E64E81" w:rsidDel="008C777F">
          <w:rPr>
            <w:rFonts w:hint="eastAsia"/>
            <w:sz w:val="22"/>
            <w:szCs w:val="22"/>
          </w:rPr>
          <w:delText xml:space="preserve">With </w:delText>
        </w:r>
        <w:r w:rsidDel="008C777F">
          <w:rPr>
            <w:sz w:val="22"/>
            <w:szCs w:val="22"/>
          </w:rPr>
          <w:delText xml:space="preserve">two </w:delText>
        </w:r>
        <w:r w:rsidRPr="00E64E81" w:rsidDel="008C777F">
          <w:rPr>
            <w:rFonts w:hint="eastAsia"/>
            <w:sz w:val="22"/>
            <w:szCs w:val="22"/>
          </w:rPr>
          <w:delText>teammates, designed and implement</w:delText>
        </w:r>
        <w:r w:rsidR="000B2C54" w:rsidDel="008C777F">
          <w:rPr>
            <w:rFonts w:hint="eastAsia"/>
            <w:sz w:val="22"/>
            <w:szCs w:val="22"/>
          </w:rPr>
          <w:delText>ed the AI agent for</w:delText>
        </w:r>
        <w:r w:rsidRPr="00E64E81" w:rsidDel="008C777F">
          <w:rPr>
            <w:rFonts w:hint="eastAsia"/>
            <w:sz w:val="22"/>
            <w:szCs w:val="22"/>
          </w:rPr>
          <w:delText xml:space="preserve"> Angry Birds for the </w:delText>
        </w:r>
      </w:del>
    </w:p>
    <w:p w14:paraId="162C5F25" w14:textId="621DE69F" w:rsidR="002B46DC" w:rsidRPr="00EA7F0C" w:rsidDel="008C777F" w:rsidRDefault="002B46DC">
      <w:pPr>
        <w:pStyle w:val="ListParagraph"/>
        <w:ind w:firstLine="440"/>
        <w:rPr>
          <w:del w:id="451" w:author="Administrator" w:date="2015-04-15T00:19:00Z"/>
          <w:sz w:val="22"/>
          <w:szCs w:val="22"/>
        </w:rPr>
        <w:pPrChange w:id="452" w:author="Obama Barack" w:date="2015-04-15T01:35:00Z">
          <w:pPr>
            <w:pStyle w:val="ListParagraph"/>
            <w:ind w:left="-606" w:rightChars="-475" w:right="-1140" w:firstLineChars="0" w:firstLine="0"/>
            <w:jc w:val="left"/>
          </w:pPr>
        </w:pPrChange>
      </w:pPr>
      <w:del w:id="453" w:author="Administrator" w:date="2015-04-15T00:19:00Z">
        <w:r w:rsidRPr="00967A98" w:rsidDel="008C777F">
          <w:rPr>
            <w:rFonts w:hint="eastAsia"/>
            <w:sz w:val="22"/>
            <w:szCs w:val="22"/>
          </w:rPr>
          <w:delText xml:space="preserve">course of </w:delText>
        </w:r>
        <w:r w:rsidRPr="00967A98" w:rsidDel="008C777F">
          <w:rPr>
            <w:sz w:val="22"/>
            <w:szCs w:val="22"/>
          </w:rPr>
          <w:delText>Artificial Intelligent (</w:delText>
        </w:r>
        <w:r w:rsidRPr="00967A98" w:rsidDel="008C777F">
          <w:rPr>
            <w:rFonts w:hint="eastAsia"/>
            <w:sz w:val="22"/>
            <w:szCs w:val="22"/>
          </w:rPr>
          <w:delText>AI)</w:delText>
        </w:r>
        <w:r w:rsidR="00935B2E" w:rsidDel="008C777F">
          <w:rPr>
            <w:rFonts w:hint="eastAsia"/>
            <w:sz w:val="22"/>
            <w:szCs w:val="22"/>
          </w:rPr>
          <w:delText xml:space="preserve">, using </w:delText>
        </w:r>
        <w:r w:rsidR="00935B2E" w:rsidRPr="00E64E81" w:rsidDel="008C777F">
          <w:rPr>
            <w:rFonts w:hint="eastAsia"/>
            <w:sz w:val="22"/>
            <w:szCs w:val="22"/>
          </w:rPr>
          <w:delText>Naive Bayesian Network</w:delText>
        </w:r>
        <w:r w:rsidR="00935B2E" w:rsidDel="008C777F">
          <w:rPr>
            <w:rFonts w:hint="eastAsia"/>
            <w:sz w:val="22"/>
            <w:szCs w:val="22"/>
          </w:rPr>
          <w:delText xml:space="preserve"> and Ma</w:delText>
        </w:r>
        <w:r w:rsidR="00935B2E" w:rsidDel="008C777F">
          <w:rPr>
            <w:sz w:val="22"/>
            <w:szCs w:val="22"/>
          </w:rPr>
          <w:delText>rkov Chain</w:delText>
        </w:r>
        <w:r w:rsidR="00935B2E" w:rsidDel="008C777F">
          <w:rPr>
            <w:rFonts w:hint="eastAsia"/>
            <w:sz w:val="22"/>
            <w:szCs w:val="22"/>
          </w:rPr>
          <w:delText>.</w:delText>
        </w:r>
      </w:del>
    </w:p>
    <w:p w14:paraId="795D6257" w14:textId="19978B82" w:rsidR="00FB7A88" w:rsidRPr="00FB7A88" w:rsidDel="008C777F" w:rsidRDefault="00FB7A88">
      <w:pPr>
        <w:pStyle w:val="ListParagraph"/>
        <w:ind w:firstLine="440"/>
        <w:rPr>
          <w:del w:id="454" w:author="Administrator" w:date="2015-04-15T00:19:00Z"/>
          <w:sz w:val="22"/>
          <w:szCs w:val="22"/>
        </w:rPr>
        <w:pPrChange w:id="455" w:author="Obama Barack" w:date="2015-04-15T01:35:00Z">
          <w:pPr>
            <w:ind w:leftChars="-413" w:left="-507" w:rightChars="-475" w:right="-1140" w:hangingChars="220" w:hanging="484"/>
            <w:jc w:val="left"/>
          </w:pPr>
        </w:pPrChange>
      </w:pPr>
      <w:del w:id="456" w:author="Administrator" w:date="2015-04-15T00:19:00Z">
        <w:r w:rsidDel="008C777F">
          <w:rPr>
            <w:rFonts w:hint="eastAsia"/>
            <w:sz w:val="22"/>
            <w:szCs w:val="22"/>
          </w:rPr>
          <w:delText>Mini Operating System, WPI</w:delText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  <w:delText xml:space="preserve">   Sep - Dec 2013</w:delText>
        </w:r>
      </w:del>
    </w:p>
    <w:p w14:paraId="02E6A8B7" w14:textId="3BA60AF7" w:rsidR="00485492" w:rsidRPr="00485492" w:rsidDel="008C777F" w:rsidRDefault="00485492">
      <w:pPr>
        <w:pStyle w:val="ListParagraph"/>
        <w:ind w:firstLine="440"/>
        <w:rPr>
          <w:del w:id="457" w:author="Administrator" w:date="2015-04-15T00:19:00Z"/>
          <w:sz w:val="22"/>
          <w:szCs w:val="22"/>
        </w:rPr>
        <w:pPrChange w:id="458" w:author="Obama Barack" w:date="2015-04-15T01:35:00Z">
          <w:pPr>
            <w:ind w:leftChars="-413" w:left="-507" w:rightChars="-475" w:right="-1140" w:hangingChars="220" w:hanging="484"/>
            <w:jc w:val="left"/>
          </w:pPr>
        </w:pPrChange>
      </w:pPr>
      <w:del w:id="459" w:author="Administrator" w:date="2015-04-15T00:19:00Z">
        <w:r w:rsidDel="008C777F">
          <w:rPr>
            <w:rFonts w:hint="eastAsia"/>
            <w:sz w:val="22"/>
            <w:szCs w:val="22"/>
          </w:rPr>
          <w:delText>Hacking School's Equipment Regeistration System</w:delText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</w:r>
        <w:r w:rsidDel="008C777F">
          <w:rPr>
            <w:rFonts w:hint="eastAsia"/>
            <w:sz w:val="22"/>
            <w:szCs w:val="22"/>
          </w:rPr>
          <w:tab/>
          <w:delText xml:space="preserve">       Feb 2013</w:delText>
        </w:r>
      </w:del>
    </w:p>
    <w:p w14:paraId="4FC8DD6D" w14:textId="3EDA251F" w:rsidR="008D2CD3" w:rsidRPr="008D2CD3" w:rsidDel="008C777F" w:rsidRDefault="008D2CD3">
      <w:pPr>
        <w:pStyle w:val="ListParagraph"/>
        <w:ind w:firstLine="440"/>
        <w:rPr>
          <w:del w:id="460" w:author="Administrator" w:date="2015-04-15T00:19:00Z"/>
          <w:sz w:val="22"/>
          <w:szCs w:val="22"/>
        </w:rPr>
        <w:pPrChange w:id="461" w:author="Obama Barack" w:date="2015-04-15T01:35:00Z">
          <w:pPr>
            <w:pStyle w:val="ListParagraph"/>
            <w:numPr>
              <w:numId w:val="4"/>
            </w:numPr>
            <w:ind w:leftChars="-413" w:left="-606" w:rightChars="-475" w:right="-1140" w:hangingChars="175" w:hanging="385"/>
            <w:jc w:val="left"/>
          </w:pPr>
        </w:pPrChange>
      </w:pPr>
      <w:del w:id="462" w:author="Administrator" w:date="2015-04-15T00:19:00Z">
        <w:r w:rsidDel="008C777F">
          <w:rPr>
            <w:rFonts w:hint="eastAsia"/>
            <w:sz w:val="22"/>
            <w:szCs w:val="22"/>
          </w:rPr>
          <w:delText xml:space="preserve">Wrote a </w:delText>
        </w:r>
        <w:r w:rsidR="00F3182E" w:rsidDel="008C777F">
          <w:rPr>
            <w:rFonts w:hint="eastAsia"/>
            <w:sz w:val="22"/>
            <w:szCs w:val="22"/>
          </w:rPr>
          <w:delText xml:space="preserve">Scala </w:delText>
        </w:r>
        <w:r w:rsidDel="008C777F">
          <w:rPr>
            <w:rFonts w:hint="eastAsia"/>
            <w:sz w:val="22"/>
            <w:szCs w:val="22"/>
          </w:rPr>
          <w:delText>program to help my friend</w:delText>
        </w:r>
        <w:r w:rsidR="00F3182E" w:rsidDel="008C777F">
          <w:rPr>
            <w:rFonts w:hint="eastAsia"/>
            <w:sz w:val="22"/>
            <w:szCs w:val="22"/>
          </w:rPr>
          <w:delText xml:space="preserve"> automaticly</w:delText>
        </w:r>
        <w:r w:rsidDel="008C777F">
          <w:rPr>
            <w:rFonts w:hint="eastAsia"/>
            <w:sz w:val="22"/>
            <w:szCs w:val="22"/>
          </w:rPr>
          <w:delText xml:space="preserve"> register </w:delText>
        </w:r>
        <w:r w:rsidR="00F3182E" w:rsidDel="008C777F">
          <w:rPr>
            <w:rFonts w:hint="eastAsia"/>
            <w:sz w:val="22"/>
            <w:szCs w:val="22"/>
          </w:rPr>
          <w:delText>school's equipment for doing experiment</w:delText>
        </w:r>
        <w:r w:rsidR="00F068FC" w:rsidDel="008C777F">
          <w:rPr>
            <w:rFonts w:hint="eastAsia"/>
            <w:sz w:val="22"/>
            <w:szCs w:val="22"/>
          </w:rPr>
          <w:delText>s</w:delText>
        </w:r>
        <w:r w:rsidR="00F3182E" w:rsidDel="008C777F">
          <w:rPr>
            <w:rFonts w:hint="eastAsia"/>
            <w:sz w:val="22"/>
            <w:szCs w:val="22"/>
          </w:rPr>
          <w:delText>.</w:delText>
        </w:r>
      </w:del>
    </w:p>
    <w:p w14:paraId="7BF8A1E2" w14:textId="25AA21D1" w:rsidR="00D47582" w:rsidRPr="00CD6FBE" w:rsidRDefault="002B46DC">
      <w:pPr>
        <w:pStyle w:val="ListParagraph"/>
        <w:numPr>
          <w:ilvl w:val="0"/>
          <w:numId w:val="4"/>
        </w:numPr>
        <w:ind w:leftChars="-413" w:left="-606" w:rightChars="-475" w:right="-1140" w:hangingChars="175" w:hanging="385"/>
        <w:jc w:val="left"/>
        <w:rPr>
          <w:sz w:val="22"/>
          <w:szCs w:val="22"/>
        </w:rPr>
        <w:pPrChange w:id="463" w:author="Obama Barack" w:date="2015-04-15T01:35:00Z">
          <w:pPr>
            <w:ind w:leftChars="-413" w:left="-507" w:rightChars="-475" w:right="-1140" w:hangingChars="220" w:hanging="484"/>
            <w:jc w:val="left"/>
          </w:pPr>
        </w:pPrChange>
      </w:pPr>
      <w:del w:id="464" w:author="Administrator" w:date="2015-04-15T00:19:00Z">
        <w:r w:rsidRPr="00E64E81" w:rsidDel="008C777F">
          <w:rPr>
            <w:rFonts w:hint="eastAsia"/>
            <w:sz w:val="22"/>
            <w:szCs w:val="22"/>
          </w:rPr>
          <w:delText xml:space="preserve">ACM/ICPC </w:delText>
        </w:r>
        <w:r w:rsidRPr="00E64E81" w:rsidDel="008C777F">
          <w:rPr>
            <w:sz w:val="22"/>
            <w:szCs w:val="22"/>
          </w:rPr>
          <w:delText>Competition</w:delText>
        </w:r>
        <w:r w:rsidRPr="00E64E81" w:rsidDel="008C777F">
          <w:rPr>
            <w:rFonts w:hint="eastAsia"/>
            <w:sz w:val="22"/>
            <w:szCs w:val="22"/>
          </w:rPr>
          <w:delText>, Anhui,</w:delText>
        </w:r>
        <w:r w:rsidR="00FC535B" w:rsidDel="008C777F">
          <w:rPr>
            <w:sz w:val="22"/>
            <w:szCs w:val="22"/>
          </w:rPr>
          <w:delText xml:space="preserve"> China</w:delText>
        </w:r>
        <w:r w:rsidR="00FC535B" w:rsidDel="008C777F">
          <w:rPr>
            <w:rFonts w:hint="eastAsia"/>
            <w:sz w:val="22"/>
            <w:szCs w:val="22"/>
          </w:rPr>
          <w:delText xml:space="preserve"> </w:delText>
        </w:r>
        <w:r w:rsidRPr="00E64E81" w:rsidDel="008C777F">
          <w:rPr>
            <w:rFonts w:hint="eastAsia"/>
            <w:sz w:val="22"/>
            <w:szCs w:val="22"/>
          </w:rPr>
          <w:delText xml:space="preserve"> </w:delText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</w:r>
        <w:r w:rsidR="006914FE" w:rsidDel="008C777F">
          <w:rPr>
            <w:sz w:val="22"/>
            <w:szCs w:val="22"/>
          </w:rPr>
          <w:tab/>
          <w:delText xml:space="preserve">                   </w:delText>
        </w:r>
        <w:r w:rsidRPr="00E64E81" w:rsidDel="008C777F">
          <w:rPr>
            <w:rFonts w:hint="eastAsia"/>
            <w:sz w:val="22"/>
            <w:szCs w:val="22"/>
          </w:rPr>
          <w:delText>Oct 2010</w:delText>
        </w:r>
      </w:del>
    </w:p>
    <w:sectPr w:rsidR="00D47582" w:rsidRPr="00CD6FBE" w:rsidSect="00E13D95">
      <w:headerReference w:type="default" r:id="rId8"/>
      <w:pgSz w:w="12240" w:h="15840"/>
      <w:pgMar w:top="426" w:right="1800" w:bottom="709" w:left="1800" w:header="576" w:footer="0" w:gutter="0"/>
      <w:cols w:space="720"/>
      <w:docGrid w:type="lines" w:linePitch="326"/>
      <w:sectPrChange w:id="564" w:author="Administrator" w:date="2015-04-15T01:06:00Z">
        <w:sectPr w:rsidR="00D47582" w:rsidRPr="00CD6FBE" w:rsidSect="00E13D95">
          <w:pgMar w:top="426" w:right="1800" w:bottom="709" w:left="1800" w:header="720" w:footer="720" w:gutter="0"/>
          <w:docGrid w:linePitch="312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E1941" w14:textId="77777777" w:rsidR="002D02F6" w:rsidRDefault="002D02F6" w:rsidP="00104A2C">
      <w:r>
        <w:separator/>
      </w:r>
    </w:p>
  </w:endnote>
  <w:endnote w:type="continuationSeparator" w:id="0">
    <w:p w14:paraId="77732F2E" w14:textId="77777777" w:rsidR="002D02F6" w:rsidRDefault="002D02F6" w:rsidP="0010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A4AB9" w14:textId="77777777" w:rsidR="002D02F6" w:rsidRDefault="002D02F6" w:rsidP="00104A2C">
      <w:r>
        <w:separator/>
      </w:r>
    </w:p>
  </w:footnote>
  <w:footnote w:type="continuationSeparator" w:id="0">
    <w:p w14:paraId="17E0A820" w14:textId="77777777" w:rsidR="002D02F6" w:rsidRDefault="002D02F6" w:rsidP="00104A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A66E" w14:textId="77777777" w:rsidR="00993EB5" w:rsidRDefault="00993EB5" w:rsidP="003A3EB1">
    <w:pPr>
      <w:ind w:leftChars="-413" w:left="-991" w:rightChars="-475" w:right="-1140"/>
      <w:jc w:val="left"/>
      <w:rPr>
        <w:ins w:id="465" w:author="Administrator" w:date="2015-04-14T23:23:00Z"/>
        <w:b/>
        <w:sz w:val="36"/>
        <w:szCs w:val="36"/>
      </w:rPr>
    </w:pPr>
    <w:ins w:id="466" w:author="Administrator" w:date="2015-04-14T23:19:00Z">
      <w:r w:rsidRPr="003E53DC">
        <w:rPr>
          <w:b/>
          <w:sz w:val="40"/>
          <w:szCs w:val="40"/>
          <w:rPrChange w:id="467" w:author="Administrator" w:date="2015-04-14T23:19:00Z">
            <w:rPr>
              <w:b/>
              <w:sz w:val="40"/>
              <w:szCs w:val="40"/>
              <w:u w:val="double"/>
            </w:rPr>
          </w:rPrChange>
        </w:rPr>
        <w:t>Xuebin HE</w:t>
      </w:r>
      <w:r w:rsidRPr="003E53DC" w:rsidDel="0007063D">
        <w:rPr>
          <w:b/>
          <w:sz w:val="36"/>
          <w:szCs w:val="36"/>
        </w:rPr>
        <w:t xml:space="preserve"> </w:t>
      </w:r>
    </w:ins>
  </w:p>
  <w:tbl>
    <w:tblPr>
      <w:tblStyle w:val="TableGrid"/>
      <w:tblW w:w="9199" w:type="dxa"/>
      <w:tblInd w:w="2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468" w:author="Microsoft Office User" w:date="2017-02-05T23:17:00Z">
        <w:tblPr>
          <w:tblStyle w:val="TableGrid"/>
          <w:tblW w:w="9649" w:type="dxa"/>
          <w:tblInd w:w="198" w:type="dxa"/>
          <w:tblLook w:val="04A0" w:firstRow="1" w:lastRow="0" w:firstColumn="1" w:lastColumn="0" w:noHBand="0" w:noVBand="1"/>
        </w:tblPr>
      </w:tblPrChange>
    </w:tblPr>
    <w:tblGrid>
      <w:gridCol w:w="4860"/>
      <w:gridCol w:w="2340"/>
      <w:gridCol w:w="1999"/>
      <w:tblGridChange w:id="469">
        <w:tblGrid>
          <w:gridCol w:w="4950"/>
          <w:gridCol w:w="2700"/>
          <w:gridCol w:w="1999"/>
        </w:tblGrid>
      </w:tblGridChange>
    </w:tblGrid>
    <w:tr w:rsidR="00993EB5" w14:paraId="077C4023" w14:textId="77777777" w:rsidTr="00DC65DF">
      <w:trPr>
        <w:ins w:id="470" w:author="Administrator" w:date="2015-04-14T23:43:00Z"/>
      </w:trPr>
      <w:tc>
        <w:tcPr>
          <w:tcW w:w="4860" w:type="dxa"/>
          <w:tcPrChange w:id="471" w:author="Microsoft Office User" w:date="2017-02-05T23:17:00Z">
            <w:tcPr>
              <w:tcW w:w="4950" w:type="dxa"/>
            </w:tcPr>
          </w:tcPrChange>
        </w:tcPr>
        <w:p w14:paraId="790328EF" w14:textId="56A743E3" w:rsidR="00993EB5" w:rsidRPr="00E94BAF" w:rsidRDefault="00993EB5">
          <w:pPr>
            <w:pStyle w:val="ListParagraph"/>
            <w:numPr>
              <w:ilvl w:val="0"/>
              <w:numId w:val="23"/>
            </w:numPr>
            <w:ind w:rightChars="-475" w:right="-1140" w:firstLineChars="0"/>
            <w:jc w:val="left"/>
            <w:rPr>
              <w:ins w:id="472" w:author="Administrator" w:date="2015-04-14T23:43:00Z"/>
              <w:sz w:val="20"/>
              <w:szCs w:val="20"/>
              <w:rPrChange w:id="473" w:author="Administrator" w:date="2015-04-14T23:44:00Z">
                <w:rPr>
                  <w:ins w:id="474" w:author="Administrator" w:date="2015-04-14T23:43:00Z"/>
                </w:rPr>
              </w:rPrChange>
            </w:rPr>
            <w:pPrChange w:id="475" w:author="Microsoft Office User" w:date="2017-02-05T23:16:00Z">
              <w:pPr>
                <w:ind w:rightChars="-475" w:right="-1140"/>
                <w:jc w:val="left"/>
              </w:pPr>
            </w:pPrChange>
          </w:pPr>
          <w:proofErr w:type="spellStart"/>
          <w:ins w:id="476" w:author="Administrator" w:date="2015-04-14T23:43:00Z">
            <w:r w:rsidRPr="00E94BAF">
              <w:rPr>
                <w:sz w:val="20"/>
                <w:szCs w:val="20"/>
                <w:rPrChange w:id="477" w:author="Administrator" w:date="2015-04-14T23:44:00Z">
                  <w:rPr/>
                </w:rPrChange>
              </w:rPr>
              <w:t>Addr</w:t>
            </w:r>
            <w:proofErr w:type="spellEnd"/>
            <w:r w:rsidRPr="00E94BAF">
              <w:rPr>
                <w:sz w:val="20"/>
                <w:szCs w:val="20"/>
                <w:rPrChange w:id="478" w:author="Administrator" w:date="2015-04-14T23:44:00Z">
                  <w:rPr/>
                </w:rPrChange>
              </w:rPr>
              <w:t xml:space="preserve">: </w:t>
            </w:r>
            <w:del w:id="479" w:author="Microsoft Office User" w:date="2017-02-05T23:16:00Z">
              <w:r w:rsidRPr="00E94BAF" w:rsidDel="00DC65DF">
                <w:rPr>
                  <w:sz w:val="20"/>
                  <w:szCs w:val="20"/>
                  <w:rPrChange w:id="480" w:author="Administrator" w:date="2015-04-14T23:44:00Z">
                    <w:rPr/>
                  </w:rPrChange>
                </w:rPr>
                <w:delText>53</w:delText>
              </w:r>
            </w:del>
          </w:ins>
          <w:ins w:id="481" w:author="Obama Barack" w:date="2015-04-15T01:28:00Z">
            <w:del w:id="482" w:author="Microsoft Office User" w:date="2017-02-05T23:16:00Z">
              <w:r w:rsidR="00317EF5" w:rsidDel="00DC65DF">
                <w:rPr>
                  <w:rFonts w:hint="eastAsia"/>
                  <w:sz w:val="20"/>
                  <w:szCs w:val="20"/>
                </w:rPr>
                <w:delText xml:space="preserve"> </w:delText>
              </w:r>
            </w:del>
          </w:ins>
          <w:ins w:id="483" w:author="Administrator" w:date="2015-04-14T23:43:00Z">
            <w:del w:id="484" w:author="Microsoft Office User" w:date="2017-02-05T23:16:00Z">
              <w:r w:rsidRPr="00E94BAF" w:rsidDel="00DC65DF">
                <w:rPr>
                  <w:sz w:val="20"/>
                  <w:szCs w:val="20"/>
                  <w:rPrChange w:id="485" w:author="Administrator" w:date="2015-04-14T23:44:00Z">
                    <w:rPr/>
                  </w:rPrChange>
                </w:rPr>
                <w:delText>Elm ST, Worcester, MA, 01609</w:delText>
              </w:r>
            </w:del>
          </w:ins>
          <w:ins w:id="486" w:author="Microsoft Office User" w:date="2017-02-05T23:16:00Z">
            <w:r w:rsidR="00DC65DF">
              <w:rPr>
                <w:sz w:val="20"/>
                <w:szCs w:val="20"/>
              </w:rPr>
              <w:t>34 Beulah St. Apt 10 Framingham, MA 01701</w:t>
            </w:r>
          </w:ins>
        </w:p>
      </w:tc>
      <w:tc>
        <w:tcPr>
          <w:tcW w:w="2340" w:type="dxa"/>
          <w:tcPrChange w:id="487" w:author="Microsoft Office User" w:date="2017-02-05T23:17:00Z">
            <w:tcPr>
              <w:tcW w:w="2700" w:type="dxa"/>
            </w:tcPr>
          </w:tcPrChange>
        </w:tcPr>
        <w:p w14:paraId="094653B6" w14:textId="2F11EB72" w:rsidR="00993EB5" w:rsidRPr="00E94BAF" w:rsidRDefault="00993EB5">
          <w:pPr>
            <w:pStyle w:val="ListParagraph"/>
            <w:numPr>
              <w:ilvl w:val="0"/>
              <w:numId w:val="23"/>
            </w:numPr>
            <w:ind w:rightChars="-475" w:right="-1140" w:firstLineChars="0"/>
            <w:jc w:val="left"/>
            <w:rPr>
              <w:ins w:id="488" w:author="Administrator" w:date="2015-04-14T23:43:00Z"/>
              <w:sz w:val="20"/>
              <w:szCs w:val="20"/>
              <w:rPrChange w:id="489" w:author="Administrator" w:date="2015-04-14T23:45:00Z">
                <w:rPr>
                  <w:ins w:id="490" w:author="Administrator" w:date="2015-04-14T23:43:00Z"/>
                  <w:sz w:val="16"/>
                  <w:szCs w:val="16"/>
                </w:rPr>
              </w:rPrChange>
            </w:rPr>
            <w:pPrChange w:id="491" w:author="Microsoft Office User" w:date="2017-02-05T23:17:00Z">
              <w:pPr>
                <w:ind w:rightChars="-475" w:right="-1140"/>
                <w:jc w:val="left"/>
              </w:pPr>
            </w:pPrChange>
          </w:pPr>
          <w:ins w:id="492" w:author="Administrator" w:date="2015-04-14T23:43:00Z">
            <w:del w:id="493" w:author="Microsoft Office User" w:date="2017-02-05T23:18:00Z">
              <w:r w:rsidRPr="00E94BAF" w:rsidDel="00DC65DF">
                <w:rPr>
                  <w:sz w:val="20"/>
                  <w:szCs w:val="20"/>
                  <w:rPrChange w:id="494" w:author="Administrator" w:date="2015-04-14T23:45:00Z">
                    <w:rPr>
                      <w:sz w:val="16"/>
                      <w:szCs w:val="16"/>
                    </w:rPr>
                  </w:rPrChange>
                </w:rPr>
                <w:delText>Email:</w:delText>
              </w:r>
            </w:del>
          </w:ins>
          <w:ins w:id="495" w:author="Microsoft Office User" w:date="2017-02-05T23:17:00Z">
            <w:r w:rsidR="00DC65DF">
              <w:rPr>
                <w:sz w:val="20"/>
                <w:szCs w:val="20"/>
              </w:rPr>
              <w:t>Xuebin.He@emc.com</w:t>
            </w:r>
          </w:ins>
          <w:ins w:id="496" w:author="Administrator" w:date="2015-04-14T23:43:00Z">
            <w:del w:id="497" w:author="Microsoft Office User" w:date="2017-02-05T23:17:00Z">
              <w:r w:rsidRPr="00E94BAF" w:rsidDel="00DC65DF">
                <w:rPr>
                  <w:sz w:val="20"/>
                  <w:szCs w:val="20"/>
                  <w:rPrChange w:id="498" w:author="Administrator" w:date="2015-04-14T23:45:00Z">
                    <w:rPr>
                      <w:sz w:val="16"/>
                      <w:szCs w:val="16"/>
                    </w:rPr>
                  </w:rPrChange>
                </w:rPr>
                <w:delText xml:space="preserve"> </w:delText>
              </w:r>
            </w:del>
          </w:ins>
          <w:ins w:id="499" w:author="Administrator" w:date="2015-04-15T01:03:00Z">
            <w:del w:id="500" w:author="Microsoft Office User" w:date="2017-02-05T23:17:00Z">
              <w:r w:rsidRPr="00993EB5" w:rsidDel="00DC65DF">
                <w:rPr>
                  <w:sz w:val="20"/>
                  <w:szCs w:val="20"/>
                </w:rPr>
                <w:fldChar w:fldCharType="begin"/>
              </w:r>
              <w:r w:rsidRPr="00E13D95" w:rsidDel="00DC65DF">
                <w:rPr>
                  <w:sz w:val="20"/>
                  <w:szCs w:val="20"/>
                </w:rPr>
                <w:delInstrText xml:space="preserve"> HYPERLINK "mailto:</w:delInstrText>
              </w:r>
            </w:del>
          </w:ins>
          <w:ins w:id="501" w:author="Administrator" w:date="2015-04-14T23:43:00Z">
            <w:del w:id="502" w:author="Microsoft Office User" w:date="2017-02-05T23:17:00Z">
              <w:r w:rsidRPr="00E13D95" w:rsidDel="00DC65DF">
                <w:rPr>
                  <w:sz w:val="20"/>
                  <w:szCs w:val="20"/>
                  <w:rPrChange w:id="503" w:author="Administrator" w:date="2015-04-15T01:03:00Z">
                    <w:rPr>
                      <w:rStyle w:val="Hyperlink"/>
                      <w:sz w:val="22"/>
                      <w:szCs w:val="22"/>
                    </w:rPr>
                  </w:rPrChange>
                </w:rPr>
                <w:delInstrText>xhe2@wpi.edu</w:delInstrText>
              </w:r>
            </w:del>
          </w:ins>
          <w:ins w:id="504" w:author="Administrator" w:date="2015-04-15T01:03:00Z">
            <w:del w:id="505" w:author="Microsoft Office User" w:date="2017-02-05T23:17:00Z">
              <w:r w:rsidRPr="00E13D95" w:rsidDel="00DC65DF">
                <w:rPr>
                  <w:sz w:val="20"/>
                  <w:szCs w:val="20"/>
                </w:rPr>
                <w:delInstrText xml:space="preserve">" </w:delInstrText>
              </w:r>
              <w:r w:rsidRPr="00993EB5" w:rsidDel="00DC65DF">
                <w:rPr>
                  <w:sz w:val="20"/>
                  <w:szCs w:val="20"/>
                  <w:rPrChange w:id="506" w:author="Administrator" w:date="2015-04-15T01:03:00Z">
                    <w:rPr>
                      <w:sz w:val="20"/>
                      <w:szCs w:val="20"/>
                    </w:rPr>
                  </w:rPrChange>
                </w:rPr>
                <w:fldChar w:fldCharType="separate"/>
              </w:r>
            </w:del>
          </w:ins>
          <w:ins w:id="507" w:author="Administrator" w:date="2015-04-14T23:43:00Z">
            <w:del w:id="508" w:author="Microsoft Office User" w:date="2017-02-05T23:17:00Z">
              <w:r w:rsidRPr="00E13D95" w:rsidDel="00DC65DF">
                <w:rPr>
                  <w:rStyle w:val="Hyperlink"/>
                  <w:color w:val="auto"/>
                  <w:sz w:val="20"/>
                  <w:szCs w:val="20"/>
                  <w:u w:val="none"/>
                  <w:rPrChange w:id="509" w:author="Administrator" w:date="2015-04-15T01:03:00Z">
                    <w:rPr>
                      <w:rStyle w:val="Hyperlink"/>
                      <w:sz w:val="22"/>
                      <w:szCs w:val="22"/>
                    </w:rPr>
                  </w:rPrChange>
                </w:rPr>
                <w:delText>xhe2@wpi.edu</w:delText>
              </w:r>
            </w:del>
          </w:ins>
          <w:ins w:id="510" w:author="Administrator" w:date="2015-04-15T01:03:00Z">
            <w:del w:id="511" w:author="Microsoft Office User" w:date="2017-02-05T23:17:00Z">
              <w:r w:rsidRPr="00993EB5" w:rsidDel="00DC65DF">
                <w:rPr>
                  <w:sz w:val="20"/>
                  <w:szCs w:val="20"/>
                </w:rPr>
                <w:fldChar w:fldCharType="end"/>
              </w:r>
              <w:r w:rsidDel="00DC65DF">
                <w:rPr>
                  <w:sz w:val="20"/>
                  <w:szCs w:val="20"/>
                </w:rPr>
                <w:delText xml:space="preserve"> </w:delText>
              </w:r>
            </w:del>
          </w:ins>
        </w:p>
      </w:tc>
      <w:tc>
        <w:tcPr>
          <w:tcW w:w="1999" w:type="dxa"/>
          <w:tcPrChange w:id="512" w:author="Microsoft Office User" w:date="2017-02-05T23:17:00Z">
            <w:tcPr>
              <w:tcW w:w="1999" w:type="dxa"/>
            </w:tcPr>
          </w:tcPrChange>
        </w:tcPr>
        <w:p w14:paraId="6A061C65" w14:textId="1042FEFE" w:rsidR="00993EB5" w:rsidRPr="00E94BAF" w:rsidRDefault="00993EB5">
          <w:pPr>
            <w:pStyle w:val="ListParagraph"/>
            <w:numPr>
              <w:ilvl w:val="0"/>
              <w:numId w:val="23"/>
            </w:numPr>
            <w:ind w:rightChars="-475" w:right="-1140" w:firstLineChars="0"/>
            <w:jc w:val="left"/>
            <w:rPr>
              <w:ins w:id="513" w:author="Administrator" w:date="2015-04-14T23:43:00Z"/>
              <w:sz w:val="20"/>
              <w:szCs w:val="20"/>
              <w:rPrChange w:id="514" w:author="Administrator" w:date="2015-04-14T23:45:00Z">
                <w:rPr>
                  <w:ins w:id="515" w:author="Administrator" w:date="2015-04-14T23:43:00Z"/>
                  <w:sz w:val="16"/>
                  <w:szCs w:val="16"/>
                </w:rPr>
              </w:rPrChange>
            </w:rPr>
            <w:pPrChange w:id="516" w:author="Administrator" w:date="2015-04-15T01:12:00Z">
              <w:pPr>
                <w:ind w:rightChars="-475" w:right="-1140"/>
                <w:jc w:val="left"/>
              </w:pPr>
            </w:pPrChange>
          </w:pPr>
          <w:ins w:id="517" w:author="Administrator" w:date="2015-04-14T23:43:00Z">
            <w:r w:rsidRPr="00E94BAF">
              <w:rPr>
                <w:sz w:val="20"/>
                <w:szCs w:val="20"/>
                <w:rPrChange w:id="518" w:author="Administrator" w:date="2015-04-14T23:45:00Z">
                  <w:rPr/>
                </w:rPrChange>
              </w:rPr>
              <w:t>Cell: 774-420-8036</w:t>
            </w:r>
          </w:ins>
        </w:p>
      </w:tc>
    </w:tr>
    <w:tr w:rsidR="00993EB5" w14:paraId="6DE91F09" w14:textId="77777777" w:rsidTr="00DC65DF">
      <w:trPr>
        <w:ins w:id="519" w:author="Administrator" w:date="2015-04-14T23:43:00Z"/>
      </w:trPr>
      <w:tc>
        <w:tcPr>
          <w:tcW w:w="4860" w:type="dxa"/>
          <w:tcPrChange w:id="520" w:author="Microsoft Office User" w:date="2017-02-05T23:17:00Z">
            <w:tcPr>
              <w:tcW w:w="4950" w:type="dxa"/>
            </w:tcPr>
          </w:tcPrChange>
        </w:tcPr>
        <w:p w14:paraId="1F52A590" w14:textId="5BE110F0" w:rsidR="00993EB5" w:rsidRPr="00E13D95" w:rsidRDefault="00EB3A04" w:rsidP="00EB3A04">
          <w:pPr>
            <w:pStyle w:val="ListParagraph"/>
            <w:numPr>
              <w:ilvl w:val="0"/>
              <w:numId w:val="23"/>
            </w:numPr>
            <w:ind w:rightChars="-475" w:right="-1140" w:firstLineChars="0"/>
            <w:jc w:val="left"/>
            <w:rPr>
              <w:ins w:id="521" w:author="Administrator" w:date="2015-04-14T23:43:00Z"/>
              <w:sz w:val="20"/>
              <w:szCs w:val="20"/>
              <w:rPrChange w:id="522" w:author="Administrator" w:date="2015-04-15T01:02:00Z">
                <w:rPr>
                  <w:ins w:id="523" w:author="Administrator" w:date="2015-04-14T23:43:00Z"/>
                </w:rPr>
              </w:rPrChange>
            </w:rPr>
            <w:pPrChange w:id="524" w:author="Microsoft Office User" w:date="2017-06-26T19:02:00Z">
              <w:pPr>
                <w:ind w:rightChars="-475" w:right="-1140"/>
                <w:jc w:val="left"/>
              </w:pPr>
            </w:pPrChange>
          </w:pPr>
          <w:ins w:id="525" w:author="Microsoft Office User" w:date="2017-06-26T19:01:00Z">
            <w:r>
              <w:rPr>
                <w:sz w:val="20"/>
                <w:szCs w:val="20"/>
              </w:rPr>
              <w:t>linkedin.com/in/</w:t>
            </w:r>
            <w:proofErr w:type="spellStart"/>
            <w:r>
              <w:rPr>
                <w:sz w:val="20"/>
                <w:szCs w:val="20"/>
              </w:rPr>
              <w:t>xuebinhe</w:t>
            </w:r>
          </w:ins>
          <w:proofErr w:type="spellEnd"/>
          <w:ins w:id="526" w:author="Microsoft Office User" w:date="2017-06-26T19:02:00Z">
            <w:r w:rsidRPr="00E13D95" w:rsidDel="00EB3A04">
              <w:rPr>
                <w:sz w:val="20"/>
                <w:szCs w:val="20"/>
              </w:rPr>
              <w:t xml:space="preserve"> </w:t>
            </w:r>
          </w:ins>
          <w:ins w:id="527" w:author="Administrator" w:date="2015-04-15T01:02:00Z">
            <w:del w:id="528" w:author="Microsoft Office User" w:date="2017-06-26T19:01:00Z">
              <w:r w:rsidR="00993EB5" w:rsidRPr="00E13D95" w:rsidDel="00EB3A04">
                <w:rPr>
                  <w:sz w:val="20"/>
                  <w:szCs w:val="20"/>
                </w:rPr>
                <w:fldChar w:fldCharType="begin"/>
              </w:r>
              <w:r w:rsidR="00993EB5" w:rsidRPr="00E13D95" w:rsidDel="00EB3A04">
                <w:rPr>
                  <w:sz w:val="20"/>
                  <w:szCs w:val="20"/>
                </w:rPr>
                <w:delInstrText xml:space="preserve"> HYPERLINK "</w:delInstrText>
              </w:r>
            </w:del>
          </w:ins>
          <w:ins w:id="529" w:author="Administrator" w:date="2015-04-14T23:51:00Z">
            <w:del w:id="530" w:author="Microsoft Office User" w:date="2017-06-26T19:01:00Z">
              <w:r w:rsidR="00993EB5" w:rsidRPr="00E13D95" w:rsidDel="00EB3A04">
                <w:rPr>
                  <w:rPrChange w:id="531" w:author="Administrator" w:date="2015-04-15T01:02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https://cn.linkedin.com/pub/xuebin-he/68/700/26</w:delInstrText>
              </w:r>
            </w:del>
          </w:ins>
          <w:ins w:id="532" w:author="Administrator" w:date="2015-04-15T01:02:00Z">
            <w:del w:id="533" w:author="Microsoft Office User" w:date="2017-06-26T19:01:00Z">
              <w:r w:rsidR="00993EB5" w:rsidRPr="00E13D95" w:rsidDel="00EB3A04">
                <w:rPr>
                  <w:sz w:val="20"/>
                  <w:szCs w:val="20"/>
                </w:rPr>
                <w:delInstrText xml:space="preserve">" </w:delInstrText>
              </w:r>
              <w:r w:rsidR="00993EB5" w:rsidRPr="00E13D95" w:rsidDel="00EB3A04">
                <w:rPr>
                  <w:sz w:val="20"/>
                  <w:szCs w:val="20"/>
                  <w:rPrChange w:id="534" w:author="Administrator" w:date="2015-04-15T01:02:00Z">
                    <w:rPr>
                      <w:sz w:val="20"/>
                      <w:szCs w:val="20"/>
                    </w:rPr>
                  </w:rPrChange>
                </w:rPr>
                <w:fldChar w:fldCharType="separate"/>
              </w:r>
            </w:del>
          </w:ins>
          <w:ins w:id="535" w:author="Administrator" w:date="2015-04-14T23:51:00Z">
            <w:del w:id="536" w:author="Microsoft Office User" w:date="2017-06-26T19:01:00Z">
              <w:r w:rsidR="00993EB5" w:rsidRPr="00E13D95" w:rsidDel="00EB3A04">
                <w:rPr>
                  <w:rStyle w:val="Hyperlink"/>
                  <w:color w:val="auto"/>
                  <w:sz w:val="20"/>
                  <w:szCs w:val="20"/>
                  <w:u w:val="none"/>
                  <w:rPrChange w:id="537" w:author="Administrator" w:date="2015-04-15T01:02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https://cn.linkedin.com/pub/xuebin-he/68/700/26</w:delText>
              </w:r>
            </w:del>
          </w:ins>
          <w:ins w:id="538" w:author="Administrator" w:date="2015-04-15T01:02:00Z">
            <w:del w:id="539" w:author="Microsoft Office User" w:date="2017-06-26T19:01:00Z">
              <w:r w:rsidR="00993EB5" w:rsidRPr="00E13D95" w:rsidDel="00EB3A04">
                <w:rPr>
                  <w:sz w:val="20"/>
                  <w:szCs w:val="20"/>
                  <w:rPrChange w:id="540" w:author="Administrator" w:date="2015-04-15T01:02:00Z">
                    <w:rPr>
                      <w:sz w:val="20"/>
                      <w:szCs w:val="20"/>
                    </w:rPr>
                  </w:rPrChange>
                </w:rPr>
                <w:fldChar w:fldCharType="end"/>
              </w:r>
              <w:r w:rsidR="00993EB5" w:rsidRPr="00E13D95" w:rsidDel="00EB3A04">
                <w:rPr>
                  <w:sz w:val="20"/>
                  <w:szCs w:val="20"/>
                </w:rPr>
                <w:delText xml:space="preserve"> </w:delText>
              </w:r>
            </w:del>
          </w:ins>
          <w:ins w:id="541" w:author="Administrator" w:date="2015-04-14T23:51:00Z">
            <w:del w:id="542" w:author="Microsoft Office User" w:date="2017-06-26T19:01:00Z">
              <w:r w:rsidR="00993EB5" w:rsidRPr="00E13D95" w:rsidDel="00EB3A04">
                <w:rPr>
                  <w:sz w:val="20"/>
                  <w:szCs w:val="20"/>
                  <w:rPrChange w:id="543" w:author="Administrator" w:date="2015-04-15T01:02:00Z">
                    <w:rPr/>
                  </w:rPrChange>
                </w:rPr>
                <w:delText xml:space="preserve">  </w:delText>
              </w:r>
            </w:del>
          </w:ins>
        </w:p>
      </w:tc>
      <w:tc>
        <w:tcPr>
          <w:tcW w:w="4339" w:type="dxa"/>
          <w:gridSpan w:val="2"/>
          <w:tcPrChange w:id="544" w:author="Microsoft Office User" w:date="2017-02-05T23:17:00Z">
            <w:tcPr>
              <w:tcW w:w="4699" w:type="dxa"/>
              <w:gridSpan w:val="2"/>
            </w:tcPr>
          </w:tcPrChange>
        </w:tcPr>
        <w:p w14:paraId="5242F621" w14:textId="0243A5FC" w:rsidR="00993EB5" w:rsidRPr="00E13D95" w:rsidRDefault="00993EB5">
          <w:pPr>
            <w:pStyle w:val="ListParagraph"/>
            <w:numPr>
              <w:ilvl w:val="0"/>
              <w:numId w:val="23"/>
            </w:numPr>
            <w:ind w:rightChars="-475" w:right="-1140" w:firstLineChars="0"/>
            <w:jc w:val="left"/>
            <w:rPr>
              <w:ins w:id="545" w:author="Administrator" w:date="2015-04-14T23:43:00Z"/>
              <w:sz w:val="20"/>
              <w:szCs w:val="20"/>
              <w:rPrChange w:id="546" w:author="Administrator" w:date="2015-04-15T01:02:00Z">
                <w:rPr>
                  <w:ins w:id="547" w:author="Administrator" w:date="2015-04-14T23:43:00Z"/>
                  <w:sz w:val="16"/>
                  <w:szCs w:val="16"/>
                </w:rPr>
              </w:rPrChange>
            </w:rPr>
            <w:pPrChange w:id="548" w:author="Administrator" w:date="2015-04-15T01:12:00Z">
              <w:pPr>
                <w:ind w:rightChars="-475" w:right="-1140"/>
                <w:jc w:val="left"/>
              </w:pPr>
            </w:pPrChange>
          </w:pPr>
          <w:ins w:id="549" w:author="Administrator" w:date="2015-04-15T01:02:00Z">
            <w:r w:rsidRPr="00E13D95">
              <w:rPr>
                <w:sz w:val="20"/>
                <w:szCs w:val="20"/>
              </w:rPr>
              <w:fldChar w:fldCharType="begin"/>
            </w:r>
            <w:r w:rsidRPr="00E13D95">
              <w:rPr>
                <w:sz w:val="20"/>
                <w:szCs w:val="20"/>
              </w:rPr>
              <w:instrText xml:space="preserve"> HYPERLINK "</w:instrText>
            </w:r>
          </w:ins>
          <w:ins w:id="550" w:author="Administrator" w:date="2015-04-14T23:52:00Z">
            <w:r w:rsidRPr="00E13D95">
              <w:rPr>
                <w:rPrChange w:id="551" w:author="Administrator" w:date="2015-04-15T01:04:00Z">
                  <w:rPr>
                    <w:rStyle w:val="Hyperlink"/>
                    <w:sz w:val="20"/>
                    <w:szCs w:val="20"/>
                  </w:rPr>
                </w:rPrChange>
              </w:rPr>
              <w:instrText>https://github.com/kaleo211</w:instrText>
            </w:r>
          </w:ins>
          <w:ins w:id="552" w:author="Administrator" w:date="2015-04-15T01:02:00Z">
            <w:r w:rsidRPr="00E13D95">
              <w:rPr>
                <w:sz w:val="20"/>
                <w:szCs w:val="20"/>
              </w:rPr>
              <w:instrText xml:space="preserve">" </w:instrText>
            </w:r>
            <w:r w:rsidRPr="00E13D95">
              <w:rPr>
                <w:sz w:val="20"/>
                <w:szCs w:val="20"/>
                <w:rPrChange w:id="553" w:author="Administrator" w:date="2015-04-15T01:04:00Z">
                  <w:rPr>
                    <w:sz w:val="20"/>
                    <w:szCs w:val="20"/>
                  </w:rPr>
                </w:rPrChange>
              </w:rPr>
              <w:fldChar w:fldCharType="separate"/>
            </w:r>
          </w:ins>
          <w:ins w:id="554" w:author="Administrator" w:date="2015-04-14T23:52:00Z">
            <w:del w:id="555" w:author="Microsoft Office User" w:date="2017-06-26T19:03:00Z">
              <w:r w:rsidRPr="00E13D95" w:rsidDel="00EB3A04">
                <w:rPr>
                  <w:rStyle w:val="Hyperlink"/>
                  <w:color w:val="auto"/>
                  <w:sz w:val="20"/>
                  <w:szCs w:val="20"/>
                  <w:u w:val="none"/>
                  <w:rPrChange w:id="556" w:author="Administrator" w:date="2015-04-15T01:04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https://</w:delText>
              </w:r>
            </w:del>
            <w:r w:rsidRPr="00E13D95">
              <w:rPr>
                <w:rStyle w:val="Hyperlink"/>
                <w:color w:val="auto"/>
                <w:sz w:val="20"/>
                <w:szCs w:val="20"/>
                <w:u w:val="none"/>
                <w:rPrChange w:id="557" w:author="Administrator" w:date="2015-04-15T01:04:00Z">
                  <w:rPr>
                    <w:rStyle w:val="Hyperlink"/>
                    <w:sz w:val="20"/>
                    <w:szCs w:val="20"/>
                  </w:rPr>
                </w:rPrChange>
              </w:rPr>
              <w:t>github.com/kaleo211</w:t>
            </w:r>
          </w:ins>
          <w:ins w:id="558" w:author="Administrator" w:date="2015-04-15T01:02:00Z">
            <w:r w:rsidRPr="00E13D95">
              <w:rPr>
                <w:sz w:val="20"/>
                <w:szCs w:val="20"/>
                <w:rPrChange w:id="559" w:author="Administrator" w:date="2015-04-15T01:04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E13D95">
              <w:rPr>
                <w:sz w:val="20"/>
                <w:szCs w:val="20"/>
              </w:rPr>
              <w:t xml:space="preserve"> </w:t>
            </w:r>
          </w:ins>
        </w:p>
      </w:tc>
    </w:tr>
  </w:tbl>
  <w:p w14:paraId="302385F2" w14:textId="062AE09F" w:rsidR="00993EB5" w:rsidRPr="004C34A3" w:rsidRDefault="00993EB5">
    <w:pPr>
      <w:ind w:rightChars="-475" w:right="-1140"/>
      <w:jc w:val="left"/>
      <w:rPr>
        <w:sz w:val="16"/>
        <w:szCs w:val="16"/>
        <w:u w:val="double"/>
        <w:rPrChange w:id="560" w:author="Administrator" w:date="2015-04-14T23:56:00Z">
          <w:rPr/>
        </w:rPrChange>
      </w:rPr>
      <w:pPrChange w:id="561" w:author="Administrator" w:date="2015-04-15T01:12:00Z">
        <w:pPr>
          <w:pStyle w:val="Header"/>
        </w:pPr>
      </w:pPrChange>
    </w:pPr>
    <w:ins w:id="562" w:author="Administrator" w:date="2015-04-14T23:57:00Z">
      <w:r>
        <w:rPr>
          <w:noProof/>
          <w:sz w:val="16"/>
          <w:szCs w:val="16"/>
          <w:u w:val="double"/>
          <w:rPrChange w:id="563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7DBB3" wp14:editId="37C2FE2B">
                <wp:simplePos x="0" y="0"/>
                <wp:positionH relativeFrom="column">
                  <wp:posOffset>-611372</wp:posOffset>
                </wp:positionH>
                <wp:positionV relativeFrom="paragraph">
                  <wp:posOffset>37214</wp:posOffset>
                </wp:positionV>
                <wp:extent cx="6804837" cy="0"/>
                <wp:effectExtent l="38100" t="38100" r="533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2.95pt" to="487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ins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45A5"/>
    <w:multiLevelType w:val="hybridMultilevel"/>
    <w:tmpl w:val="B742E766"/>
    <w:lvl w:ilvl="0" w:tplc="04090001">
      <w:start w:val="1"/>
      <w:numFmt w:val="bullet"/>
      <w:lvlText w:val=""/>
      <w:lvlJc w:val="left"/>
      <w:pPr>
        <w:ind w:left="-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</w:abstractNum>
  <w:abstractNum w:abstractNumId="1">
    <w:nsid w:val="0B0C0BB0"/>
    <w:multiLevelType w:val="hybridMultilevel"/>
    <w:tmpl w:val="29F88D4A"/>
    <w:lvl w:ilvl="0" w:tplc="04090001">
      <w:start w:val="1"/>
      <w:numFmt w:val="bullet"/>
      <w:lvlText w:val=""/>
      <w:lvlJc w:val="left"/>
      <w:pPr>
        <w:ind w:left="-5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9" w:hanging="480"/>
      </w:pPr>
      <w:rPr>
        <w:rFonts w:ascii="Wingdings" w:hAnsi="Wingdings" w:hint="default"/>
      </w:rPr>
    </w:lvl>
  </w:abstractNum>
  <w:abstractNum w:abstractNumId="2">
    <w:nsid w:val="0F6B4064"/>
    <w:multiLevelType w:val="hybridMultilevel"/>
    <w:tmpl w:val="F47CD8DC"/>
    <w:lvl w:ilvl="0" w:tplc="04FA6116">
      <w:start w:val="1"/>
      <w:numFmt w:val="bullet"/>
      <w:lvlText w:val=""/>
      <w:lvlJc w:val="left"/>
      <w:pPr>
        <w:ind w:left="1325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80"/>
      </w:pPr>
      <w:rPr>
        <w:rFonts w:ascii="Wingdings" w:hAnsi="Wingdings" w:hint="default"/>
      </w:rPr>
    </w:lvl>
  </w:abstractNum>
  <w:abstractNum w:abstractNumId="3">
    <w:nsid w:val="0FB548A5"/>
    <w:multiLevelType w:val="hybridMultilevel"/>
    <w:tmpl w:val="B6627AB4"/>
    <w:lvl w:ilvl="0" w:tplc="04FA6116">
      <w:start w:val="1"/>
      <w:numFmt w:val="bullet"/>
      <w:lvlText w:val=""/>
      <w:lvlJc w:val="left"/>
      <w:pPr>
        <w:ind w:left="132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80"/>
      </w:pPr>
      <w:rPr>
        <w:rFonts w:ascii="Wingdings" w:hAnsi="Wingdings" w:hint="default"/>
      </w:rPr>
    </w:lvl>
  </w:abstractNum>
  <w:abstractNum w:abstractNumId="4">
    <w:nsid w:val="1A4D38D8"/>
    <w:multiLevelType w:val="hybridMultilevel"/>
    <w:tmpl w:val="FBE8B518"/>
    <w:lvl w:ilvl="0" w:tplc="04FA6116">
      <w:start w:val="1"/>
      <w:numFmt w:val="bullet"/>
      <w:lvlText w:val=""/>
      <w:lvlJc w:val="left"/>
      <w:pPr>
        <w:ind w:left="132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80"/>
      </w:pPr>
      <w:rPr>
        <w:rFonts w:ascii="Wingdings" w:hAnsi="Wingdings" w:hint="default"/>
      </w:rPr>
    </w:lvl>
  </w:abstractNum>
  <w:abstractNum w:abstractNumId="5">
    <w:nsid w:val="1D2266DD"/>
    <w:multiLevelType w:val="hybridMultilevel"/>
    <w:tmpl w:val="F328CAE6"/>
    <w:lvl w:ilvl="0" w:tplc="04090001">
      <w:start w:val="1"/>
      <w:numFmt w:val="bullet"/>
      <w:lvlText w:val=""/>
      <w:lvlJc w:val="left"/>
      <w:pPr>
        <w:ind w:left="18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9" w:hanging="480"/>
      </w:pPr>
      <w:rPr>
        <w:rFonts w:ascii="Wingdings" w:hAnsi="Wingdings" w:hint="default"/>
      </w:rPr>
    </w:lvl>
  </w:abstractNum>
  <w:abstractNum w:abstractNumId="6">
    <w:nsid w:val="1D516D18"/>
    <w:multiLevelType w:val="hybridMultilevel"/>
    <w:tmpl w:val="E54E7A04"/>
    <w:lvl w:ilvl="0" w:tplc="04FA6116">
      <w:start w:val="1"/>
      <w:numFmt w:val="bullet"/>
      <w:lvlText w:val=""/>
      <w:lvlJc w:val="left"/>
      <w:pPr>
        <w:ind w:left="1325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6" w:hanging="480"/>
      </w:pPr>
      <w:rPr>
        <w:rFonts w:ascii="Wingdings" w:hAnsi="Wingdings" w:hint="default"/>
      </w:rPr>
    </w:lvl>
  </w:abstractNum>
  <w:abstractNum w:abstractNumId="7">
    <w:nsid w:val="27B8704F"/>
    <w:multiLevelType w:val="hybridMultilevel"/>
    <w:tmpl w:val="95B00F1C"/>
    <w:lvl w:ilvl="0" w:tplc="04090001">
      <w:start w:val="1"/>
      <w:numFmt w:val="bullet"/>
      <w:lvlText w:val=""/>
      <w:lvlJc w:val="left"/>
      <w:pPr>
        <w:ind w:left="-5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9" w:hanging="480"/>
      </w:pPr>
      <w:rPr>
        <w:rFonts w:ascii="Wingdings" w:hAnsi="Wingdings" w:hint="default"/>
      </w:rPr>
    </w:lvl>
  </w:abstractNum>
  <w:abstractNum w:abstractNumId="8">
    <w:nsid w:val="2B645B48"/>
    <w:multiLevelType w:val="hybridMultilevel"/>
    <w:tmpl w:val="485AF5CA"/>
    <w:lvl w:ilvl="0" w:tplc="04090001">
      <w:start w:val="1"/>
      <w:numFmt w:val="bullet"/>
      <w:lvlText w:val=""/>
      <w:lvlJc w:val="left"/>
      <w:pPr>
        <w:ind w:left="-5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9" w:hanging="480"/>
      </w:pPr>
      <w:rPr>
        <w:rFonts w:ascii="Wingdings" w:hAnsi="Wingdings" w:hint="default"/>
      </w:rPr>
    </w:lvl>
  </w:abstractNum>
  <w:abstractNum w:abstractNumId="9">
    <w:nsid w:val="33CA7C7E"/>
    <w:multiLevelType w:val="hybridMultilevel"/>
    <w:tmpl w:val="8B689A22"/>
    <w:lvl w:ilvl="0" w:tplc="04FA6116">
      <w:start w:val="1"/>
      <w:numFmt w:val="bullet"/>
      <w:lvlText w:val=""/>
      <w:lvlJc w:val="left"/>
      <w:pPr>
        <w:ind w:left="188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9" w:hanging="480"/>
      </w:pPr>
      <w:rPr>
        <w:rFonts w:ascii="Wingdings" w:hAnsi="Wingdings" w:hint="default"/>
      </w:rPr>
    </w:lvl>
  </w:abstractNum>
  <w:abstractNum w:abstractNumId="10">
    <w:nsid w:val="33FF7625"/>
    <w:multiLevelType w:val="hybridMultilevel"/>
    <w:tmpl w:val="75F83BC2"/>
    <w:lvl w:ilvl="0" w:tplc="04090001">
      <w:start w:val="1"/>
      <w:numFmt w:val="bullet"/>
      <w:lvlText w:val=""/>
      <w:lvlJc w:val="left"/>
      <w:pPr>
        <w:ind w:left="18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9" w:hanging="480"/>
      </w:pPr>
      <w:rPr>
        <w:rFonts w:ascii="Wingdings" w:hAnsi="Wingdings" w:hint="default"/>
      </w:rPr>
    </w:lvl>
  </w:abstractNum>
  <w:abstractNum w:abstractNumId="11">
    <w:nsid w:val="36656E91"/>
    <w:multiLevelType w:val="hybridMultilevel"/>
    <w:tmpl w:val="CA665874"/>
    <w:lvl w:ilvl="0" w:tplc="6CAED6D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F14380"/>
    <w:multiLevelType w:val="hybridMultilevel"/>
    <w:tmpl w:val="2144772E"/>
    <w:lvl w:ilvl="0" w:tplc="04FA6116">
      <w:start w:val="1"/>
      <w:numFmt w:val="bullet"/>
      <w:lvlText w:val=""/>
      <w:lvlJc w:val="left"/>
      <w:pPr>
        <w:ind w:left="188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F7369C4"/>
    <w:multiLevelType w:val="hybridMultilevel"/>
    <w:tmpl w:val="BE2E7CF8"/>
    <w:lvl w:ilvl="0" w:tplc="0409000B">
      <w:start w:val="1"/>
      <w:numFmt w:val="bullet"/>
      <w:lvlText w:val=""/>
      <w:lvlJc w:val="left"/>
      <w:pPr>
        <w:ind w:left="-2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</w:abstractNum>
  <w:abstractNum w:abstractNumId="14">
    <w:nsid w:val="48116EAB"/>
    <w:multiLevelType w:val="hybridMultilevel"/>
    <w:tmpl w:val="D9CAD7D8"/>
    <w:lvl w:ilvl="0" w:tplc="04FA6116">
      <w:start w:val="1"/>
      <w:numFmt w:val="bullet"/>
      <w:lvlText w:val=""/>
      <w:lvlJc w:val="left"/>
      <w:pPr>
        <w:ind w:left="-51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-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9" w:hanging="480"/>
      </w:pPr>
      <w:rPr>
        <w:rFonts w:ascii="Wingdings" w:hAnsi="Wingdings" w:hint="default"/>
      </w:rPr>
    </w:lvl>
  </w:abstractNum>
  <w:abstractNum w:abstractNumId="15">
    <w:nsid w:val="4BD4534B"/>
    <w:multiLevelType w:val="hybridMultilevel"/>
    <w:tmpl w:val="6F36D25A"/>
    <w:lvl w:ilvl="0" w:tplc="04FA6116">
      <w:start w:val="1"/>
      <w:numFmt w:val="bullet"/>
      <w:lvlText w:val=""/>
      <w:lvlJc w:val="left"/>
      <w:pPr>
        <w:ind w:left="326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9" w:hanging="480"/>
      </w:pPr>
      <w:rPr>
        <w:rFonts w:ascii="Wingdings" w:hAnsi="Wingdings" w:hint="default"/>
      </w:rPr>
    </w:lvl>
  </w:abstractNum>
  <w:abstractNum w:abstractNumId="16">
    <w:nsid w:val="4CFF09AB"/>
    <w:multiLevelType w:val="hybridMultilevel"/>
    <w:tmpl w:val="9C20F1A0"/>
    <w:lvl w:ilvl="0" w:tplc="04090001">
      <w:start w:val="1"/>
      <w:numFmt w:val="bullet"/>
      <w:lvlText w:val=""/>
      <w:lvlJc w:val="left"/>
      <w:pPr>
        <w:ind w:left="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</w:abstractNum>
  <w:abstractNum w:abstractNumId="17">
    <w:nsid w:val="5B1F0A66"/>
    <w:multiLevelType w:val="hybridMultilevel"/>
    <w:tmpl w:val="3F004474"/>
    <w:lvl w:ilvl="0" w:tplc="04090001">
      <w:start w:val="1"/>
      <w:numFmt w:val="bullet"/>
      <w:lvlText w:val="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18">
    <w:nsid w:val="5DBA73B7"/>
    <w:multiLevelType w:val="hybridMultilevel"/>
    <w:tmpl w:val="02D05E60"/>
    <w:lvl w:ilvl="0" w:tplc="04FA6116">
      <w:start w:val="1"/>
      <w:numFmt w:val="bullet"/>
      <w:lvlText w:val=""/>
      <w:lvlJc w:val="left"/>
      <w:pPr>
        <w:ind w:left="132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80"/>
      </w:pPr>
      <w:rPr>
        <w:rFonts w:ascii="Wingdings" w:hAnsi="Wingdings" w:hint="default"/>
      </w:rPr>
    </w:lvl>
  </w:abstractNum>
  <w:abstractNum w:abstractNumId="19">
    <w:nsid w:val="5F952E9A"/>
    <w:multiLevelType w:val="hybridMultilevel"/>
    <w:tmpl w:val="13529832"/>
    <w:lvl w:ilvl="0" w:tplc="04FA6116">
      <w:start w:val="1"/>
      <w:numFmt w:val="bullet"/>
      <w:lvlText w:val=""/>
      <w:lvlJc w:val="left"/>
      <w:pPr>
        <w:ind w:left="132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3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80"/>
      </w:pPr>
      <w:rPr>
        <w:rFonts w:ascii="Wingdings" w:hAnsi="Wingdings" w:hint="default"/>
      </w:rPr>
    </w:lvl>
  </w:abstractNum>
  <w:abstractNum w:abstractNumId="20">
    <w:nsid w:val="6B3218E7"/>
    <w:multiLevelType w:val="hybridMultilevel"/>
    <w:tmpl w:val="05FA9E6A"/>
    <w:lvl w:ilvl="0" w:tplc="04FA6116">
      <w:start w:val="1"/>
      <w:numFmt w:val="bullet"/>
      <w:lvlText w:val=""/>
      <w:lvlJc w:val="left"/>
      <w:pPr>
        <w:ind w:left="103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70" w:hanging="480"/>
      </w:pPr>
      <w:rPr>
        <w:rFonts w:ascii="Wingdings" w:hAnsi="Wingdings" w:hint="default"/>
      </w:rPr>
    </w:lvl>
  </w:abstractNum>
  <w:abstractNum w:abstractNumId="21">
    <w:nsid w:val="6D065F63"/>
    <w:multiLevelType w:val="hybridMultilevel"/>
    <w:tmpl w:val="379E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0F698B"/>
    <w:multiLevelType w:val="multilevel"/>
    <w:tmpl w:val="F328CAE6"/>
    <w:lvl w:ilvl="0">
      <w:start w:val="1"/>
      <w:numFmt w:val="bullet"/>
      <w:lvlText w:val=""/>
      <w:lvlJc w:val="left"/>
      <w:pPr>
        <w:ind w:left="1889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36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84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2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0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8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76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4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29" w:hanging="480"/>
      </w:pPr>
      <w:rPr>
        <w:rFonts w:ascii="Wingdings" w:hAnsi="Wingdings" w:hint="default"/>
      </w:rPr>
    </w:lvl>
  </w:abstractNum>
  <w:abstractNum w:abstractNumId="23">
    <w:nsid w:val="72AD327C"/>
    <w:multiLevelType w:val="hybridMultilevel"/>
    <w:tmpl w:val="223E0DD4"/>
    <w:lvl w:ilvl="0" w:tplc="04FA6116">
      <w:start w:val="1"/>
      <w:numFmt w:val="bullet"/>
      <w:lvlText w:val=""/>
      <w:lvlJc w:val="left"/>
      <w:pPr>
        <w:ind w:left="331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80"/>
      </w:pPr>
      <w:rPr>
        <w:rFonts w:ascii="Wingdings" w:hAnsi="Wingdings" w:hint="default"/>
      </w:rPr>
    </w:lvl>
  </w:abstractNum>
  <w:abstractNum w:abstractNumId="24">
    <w:nsid w:val="73444C83"/>
    <w:multiLevelType w:val="hybridMultilevel"/>
    <w:tmpl w:val="187214D4"/>
    <w:lvl w:ilvl="0" w:tplc="04090001">
      <w:start w:val="1"/>
      <w:numFmt w:val="bullet"/>
      <w:lvlText w:val=""/>
      <w:lvlJc w:val="left"/>
      <w:pPr>
        <w:ind w:left="-51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9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2"/>
  </w:num>
  <w:num w:numId="4">
    <w:abstractNumId w:val="12"/>
  </w:num>
  <w:num w:numId="5">
    <w:abstractNumId w:val="2"/>
  </w:num>
  <w:num w:numId="6">
    <w:abstractNumId w:val="15"/>
  </w:num>
  <w:num w:numId="7">
    <w:abstractNumId w:val="23"/>
  </w:num>
  <w:num w:numId="8">
    <w:abstractNumId w:val="6"/>
  </w:num>
  <w:num w:numId="9">
    <w:abstractNumId w:val="19"/>
  </w:num>
  <w:num w:numId="10">
    <w:abstractNumId w:val="4"/>
  </w:num>
  <w:num w:numId="11">
    <w:abstractNumId w:val="20"/>
  </w:num>
  <w:num w:numId="12">
    <w:abstractNumId w:val="3"/>
  </w:num>
  <w:num w:numId="13">
    <w:abstractNumId w:val="18"/>
  </w:num>
  <w:num w:numId="14">
    <w:abstractNumId w:val="17"/>
  </w:num>
  <w:num w:numId="15">
    <w:abstractNumId w:val="1"/>
  </w:num>
  <w:num w:numId="16">
    <w:abstractNumId w:val="8"/>
  </w:num>
  <w:num w:numId="17">
    <w:abstractNumId w:val="24"/>
  </w:num>
  <w:num w:numId="18">
    <w:abstractNumId w:val="9"/>
  </w:num>
  <w:num w:numId="19">
    <w:abstractNumId w:val="14"/>
  </w:num>
  <w:num w:numId="20">
    <w:abstractNumId w:val="7"/>
  </w:num>
  <w:num w:numId="21">
    <w:abstractNumId w:val="0"/>
  </w:num>
  <w:num w:numId="22">
    <w:abstractNumId w:val="21"/>
  </w:num>
  <w:num w:numId="23">
    <w:abstractNumId w:val="11"/>
  </w:num>
  <w:num w:numId="24">
    <w:abstractNumId w:val="13"/>
  </w:num>
  <w:num w:numId="25">
    <w:abstractNumId w:val="1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revisionView w:markup="0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69"/>
    <w:rsid w:val="00011391"/>
    <w:rsid w:val="000150C2"/>
    <w:rsid w:val="00017744"/>
    <w:rsid w:val="00027C3B"/>
    <w:rsid w:val="00036C61"/>
    <w:rsid w:val="00037A0C"/>
    <w:rsid w:val="00041E7C"/>
    <w:rsid w:val="000444FC"/>
    <w:rsid w:val="00054CCA"/>
    <w:rsid w:val="000626C0"/>
    <w:rsid w:val="0007063D"/>
    <w:rsid w:val="00081D6E"/>
    <w:rsid w:val="000839DE"/>
    <w:rsid w:val="00084E66"/>
    <w:rsid w:val="000862A9"/>
    <w:rsid w:val="00086FA8"/>
    <w:rsid w:val="000A23F6"/>
    <w:rsid w:val="000A3B37"/>
    <w:rsid w:val="000B116C"/>
    <w:rsid w:val="000B16E1"/>
    <w:rsid w:val="000B2C54"/>
    <w:rsid w:val="000B6648"/>
    <w:rsid w:val="000D22E7"/>
    <w:rsid w:val="000E1240"/>
    <w:rsid w:val="000E237C"/>
    <w:rsid w:val="000E2E58"/>
    <w:rsid w:val="000E4EC5"/>
    <w:rsid w:val="000E7CD9"/>
    <w:rsid w:val="000F0019"/>
    <w:rsid w:val="000F0322"/>
    <w:rsid w:val="00104A2C"/>
    <w:rsid w:val="00106968"/>
    <w:rsid w:val="001117AB"/>
    <w:rsid w:val="00112341"/>
    <w:rsid w:val="00113A19"/>
    <w:rsid w:val="001224A2"/>
    <w:rsid w:val="00122E14"/>
    <w:rsid w:val="00126D0B"/>
    <w:rsid w:val="001369FD"/>
    <w:rsid w:val="001403B7"/>
    <w:rsid w:val="00145F2A"/>
    <w:rsid w:val="00153985"/>
    <w:rsid w:val="00155973"/>
    <w:rsid w:val="00156162"/>
    <w:rsid w:val="00157984"/>
    <w:rsid w:val="0016187E"/>
    <w:rsid w:val="001630A1"/>
    <w:rsid w:val="0016535C"/>
    <w:rsid w:val="00165750"/>
    <w:rsid w:val="00170E5F"/>
    <w:rsid w:val="0017500E"/>
    <w:rsid w:val="001760C5"/>
    <w:rsid w:val="001829E7"/>
    <w:rsid w:val="001862CB"/>
    <w:rsid w:val="001943B6"/>
    <w:rsid w:val="001A2635"/>
    <w:rsid w:val="001A31EA"/>
    <w:rsid w:val="001B494A"/>
    <w:rsid w:val="001B6ECC"/>
    <w:rsid w:val="001C6733"/>
    <w:rsid w:val="001D24E0"/>
    <w:rsid w:val="001D6375"/>
    <w:rsid w:val="001E2858"/>
    <w:rsid w:val="001F6EB3"/>
    <w:rsid w:val="002122B5"/>
    <w:rsid w:val="002249F2"/>
    <w:rsid w:val="00226CAB"/>
    <w:rsid w:val="00230A34"/>
    <w:rsid w:val="00231837"/>
    <w:rsid w:val="00240C3F"/>
    <w:rsid w:val="00242209"/>
    <w:rsid w:val="0024453A"/>
    <w:rsid w:val="00244FA3"/>
    <w:rsid w:val="00245914"/>
    <w:rsid w:val="002531D6"/>
    <w:rsid w:val="0028171A"/>
    <w:rsid w:val="00281E39"/>
    <w:rsid w:val="00281F63"/>
    <w:rsid w:val="00290BC1"/>
    <w:rsid w:val="00294FD5"/>
    <w:rsid w:val="002972F8"/>
    <w:rsid w:val="002B0C2C"/>
    <w:rsid w:val="002B46DC"/>
    <w:rsid w:val="002B5C60"/>
    <w:rsid w:val="002C721A"/>
    <w:rsid w:val="002D02F6"/>
    <w:rsid w:val="002D2EF0"/>
    <w:rsid w:val="002D5600"/>
    <w:rsid w:val="002D7669"/>
    <w:rsid w:val="002D7822"/>
    <w:rsid w:val="002E303C"/>
    <w:rsid w:val="002E562D"/>
    <w:rsid w:val="002F1F38"/>
    <w:rsid w:val="002F3187"/>
    <w:rsid w:val="00304BFC"/>
    <w:rsid w:val="00307BA3"/>
    <w:rsid w:val="00317EF5"/>
    <w:rsid w:val="00320804"/>
    <w:rsid w:val="003240E3"/>
    <w:rsid w:val="0033148E"/>
    <w:rsid w:val="003334DC"/>
    <w:rsid w:val="00333E87"/>
    <w:rsid w:val="003500BC"/>
    <w:rsid w:val="0035460D"/>
    <w:rsid w:val="0035729C"/>
    <w:rsid w:val="003632F6"/>
    <w:rsid w:val="00363D24"/>
    <w:rsid w:val="003704E9"/>
    <w:rsid w:val="00371C3E"/>
    <w:rsid w:val="003732F8"/>
    <w:rsid w:val="00377287"/>
    <w:rsid w:val="0037752D"/>
    <w:rsid w:val="003805C1"/>
    <w:rsid w:val="003819EB"/>
    <w:rsid w:val="0039132B"/>
    <w:rsid w:val="00392CA5"/>
    <w:rsid w:val="003A3EB1"/>
    <w:rsid w:val="003A4DBE"/>
    <w:rsid w:val="003A6559"/>
    <w:rsid w:val="003A7EED"/>
    <w:rsid w:val="003B1D1E"/>
    <w:rsid w:val="003C7B1B"/>
    <w:rsid w:val="003E53DC"/>
    <w:rsid w:val="003F0BC7"/>
    <w:rsid w:val="003F0D35"/>
    <w:rsid w:val="003F0D63"/>
    <w:rsid w:val="003F32EC"/>
    <w:rsid w:val="003F3723"/>
    <w:rsid w:val="00405813"/>
    <w:rsid w:val="00406776"/>
    <w:rsid w:val="00407205"/>
    <w:rsid w:val="00411105"/>
    <w:rsid w:val="004233C1"/>
    <w:rsid w:val="00424510"/>
    <w:rsid w:val="00427A5B"/>
    <w:rsid w:val="00435A61"/>
    <w:rsid w:val="00437BA1"/>
    <w:rsid w:val="00441D70"/>
    <w:rsid w:val="00443C0C"/>
    <w:rsid w:val="00451630"/>
    <w:rsid w:val="00452C1C"/>
    <w:rsid w:val="00453C64"/>
    <w:rsid w:val="00464617"/>
    <w:rsid w:val="00471C8C"/>
    <w:rsid w:val="00472B9B"/>
    <w:rsid w:val="00474040"/>
    <w:rsid w:val="004764B8"/>
    <w:rsid w:val="00485492"/>
    <w:rsid w:val="0048785E"/>
    <w:rsid w:val="004957ED"/>
    <w:rsid w:val="00495EC2"/>
    <w:rsid w:val="004A3E69"/>
    <w:rsid w:val="004A6119"/>
    <w:rsid w:val="004C18C6"/>
    <w:rsid w:val="004C34A3"/>
    <w:rsid w:val="004C4F42"/>
    <w:rsid w:val="004E1B86"/>
    <w:rsid w:val="004E66D4"/>
    <w:rsid w:val="004E7F78"/>
    <w:rsid w:val="005120EF"/>
    <w:rsid w:val="0051582E"/>
    <w:rsid w:val="00516D72"/>
    <w:rsid w:val="005245AB"/>
    <w:rsid w:val="00525B24"/>
    <w:rsid w:val="00526CF9"/>
    <w:rsid w:val="00530688"/>
    <w:rsid w:val="005319FD"/>
    <w:rsid w:val="00532405"/>
    <w:rsid w:val="005349E7"/>
    <w:rsid w:val="0054759F"/>
    <w:rsid w:val="00553AC5"/>
    <w:rsid w:val="00555023"/>
    <w:rsid w:val="00555C14"/>
    <w:rsid w:val="00561EAB"/>
    <w:rsid w:val="00566C94"/>
    <w:rsid w:val="005855EB"/>
    <w:rsid w:val="005856B3"/>
    <w:rsid w:val="005953CC"/>
    <w:rsid w:val="00596B57"/>
    <w:rsid w:val="005A01BE"/>
    <w:rsid w:val="005A179A"/>
    <w:rsid w:val="005A3C36"/>
    <w:rsid w:val="005A3D9E"/>
    <w:rsid w:val="005A421E"/>
    <w:rsid w:val="005B16A1"/>
    <w:rsid w:val="005B309A"/>
    <w:rsid w:val="005B387A"/>
    <w:rsid w:val="005C4D80"/>
    <w:rsid w:val="005C5F3A"/>
    <w:rsid w:val="005C605D"/>
    <w:rsid w:val="005C6AFF"/>
    <w:rsid w:val="005D331B"/>
    <w:rsid w:val="005F2745"/>
    <w:rsid w:val="00600C65"/>
    <w:rsid w:val="00604B03"/>
    <w:rsid w:val="00607608"/>
    <w:rsid w:val="00614FEE"/>
    <w:rsid w:val="00621C00"/>
    <w:rsid w:val="0062418D"/>
    <w:rsid w:val="00627852"/>
    <w:rsid w:val="006376D9"/>
    <w:rsid w:val="00637875"/>
    <w:rsid w:val="006469C6"/>
    <w:rsid w:val="0067280E"/>
    <w:rsid w:val="00673A9F"/>
    <w:rsid w:val="0067482B"/>
    <w:rsid w:val="006759C0"/>
    <w:rsid w:val="006760A3"/>
    <w:rsid w:val="00676CB1"/>
    <w:rsid w:val="00682143"/>
    <w:rsid w:val="006914FE"/>
    <w:rsid w:val="00693913"/>
    <w:rsid w:val="00695CB0"/>
    <w:rsid w:val="006A47B4"/>
    <w:rsid w:val="006A47DB"/>
    <w:rsid w:val="006B3565"/>
    <w:rsid w:val="006B60B4"/>
    <w:rsid w:val="006C57AB"/>
    <w:rsid w:val="006C5E80"/>
    <w:rsid w:val="006D205A"/>
    <w:rsid w:val="006D6057"/>
    <w:rsid w:val="006D7F34"/>
    <w:rsid w:val="006E1DC5"/>
    <w:rsid w:val="006E2A64"/>
    <w:rsid w:val="006E6CA8"/>
    <w:rsid w:val="006E7ED7"/>
    <w:rsid w:val="006F0BC4"/>
    <w:rsid w:val="006F0D87"/>
    <w:rsid w:val="00707A90"/>
    <w:rsid w:val="0071211F"/>
    <w:rsid w:val="00712434"/>
    <w:rsid w:val="00712999"/>
    <w:rsid w:val="007130E9"/>
    <w:rsid w:val="00714021"/>
    <w:rsid w:val="00717725"/>
    <w:rsid w:val="007225C8"/>
    <w:rsid w:val="0072321E"/>
    <w:rsid w:val="007270C4"/>
    <w:rsid w:val="0072717C"/>
    <w:rsid w:val="007521E3"/>
    <w:rsid w:val="00754C96"/>
    <w:rsid w:val="00760CB1"/>
    <w:rsid w:val="00764AA3"/>
    <w:rsid w:val="0077620F"/>
    <w:rsid w:val="00780850"/>
    <w:rsid w:val="00780E72"/>
    <w:rsid w:val="007824ED"/>
    <w:rsid w:val="00787110"/>
    <w:rsid w:val="00787D14"/>
    <w:rsid w:val="00792B4B"/>
    <w:rsid w:val="007965E6"/>
    <w:rsid w:val="007B0389"/>
    <w:rsid w:val="007C6AEF"/>
    <w:rsid w:val="007C761B"/>
    <w:rsid w:val="007C7CB9"/>
    <w:rsid w:val="007D6319"/>
    <w:rsid w:val="007D6D36"/>
    <w:rsid w:val="007D6EA8"/>
    <w:rsid w:val="007F58B6"/>
    <w:rsid w:val="0080492E"/>
    <w:rsid w:val="00807179"/>
    <w:rsid w:val="00807AD1"/>
    <w:rsid w:val="00813940"/>
    <w:rsid w:val="008141BA"/>
    <w:rsid w:val="00824769"/>
    <w:rsid w:val="008302FD"/>
    <w:rsid w:val="008303AF"/>
    <w:rsid w:val="00836D86"/>
    <w:rsid w:val="00841205"/>
    <w:rsid w:val="00873652"/>
    <w:rsid w:val="00880506"/>
    <w:rsid w:val="00882F3A"/>
    <w:rsid w:val="00886555"/>
    <w:rsid w:val="008870C0"/>
    <w:rsid w:val="008920F4"/>
    <w:rsid w:val="008A4CA5"/>
    <w:rsid w:val="008A6029"/>
    <w:rsid w:val="008A627F"/>
    <w:rsid w:val="008A756F"/>
    <w:rsid w:val="008B07E0"/>
    <w:rsid w:val="008B3CEB"/>
    <w:rsid w:val="008B774F"/>
    <w:rsid w:val="008C26F9"/>
    <w:rsid w:val="008C2742"/>
    <w:rsid w:val="008C4060"/>
    <w:rsid w:val="008C6D14"/>
    <w:rsid w:val="008C777F"/>
    <w:rsid w:val="008D2CD3"/>
    <w:rsid w:val="008D7099"/>
    <w:rsid w:val="00901E90"/>
    <w:rsid w:val="00903162"/>
    <w:rsid w:val="00907591"/>
    <w:rsid w:val="0090794D"/>
    <w:rsid w:val="00916876"/>
    <w:rsid w:val="00920F9A"/>
    <w:rsid w:val="009256C1"/>
    <w:rsid w:val="00930A97"/>
    <w:rsid w:val="00935B2E"/>
    <w:rsid w:val="00944682"/>
    <w:rsid w:val="0094656B"/>
    <w:rsid w:val="00965053"/>
    <w:rsid w:val="00967A98"/>
    <w:rsid w:val="009712F3"/>
    <w:rsid w:val="00971C35"/>
    <w:rsid w:val="00973FEC"/>
    <w:rsid w:val="00983DB4"/>
    <w:rsid w:val="00993EB5"/>
    <w:rsid w:val="00994D36"/>
    <w:rsid w:val="0099724C"/>
    <w:rsid w:val="0099736B"/>
    <w:rsid w:val="00997ADD"/>
    <w:rsid w:val="009A2919"/>
    <w:rsid w:val="009A541E"/>
    <w:rsid w:val="009B00CE"/>
    <w:rsid w:val="009B3833"/>
    <w:rsid w:val="009C0C1D"/>
    <w:rsid w:val="009C1B54"/>
    <w:rsid w:val="009C2FA7"/>
    <w:rsid w:val="009C3B3D"/>
    <w:rsid w:val="009C6D62"/>
    <w:rsid w:val="009E4EBC"/>
    <w:rsid w:val="009F08BD"/>
    <w:rsid w:val="00A01BCC"/>
    <w:rsid w:val="00A02DA3"/>
    <w:rsid w:val="00A05F8F"/>
    <w:rsid w:val="00A20E57"/>
    <w:rsid w:val="00A253D4"/>
    <w:rsid w:val="00A3252E"/>
    <w:rsid w:val="00A519EF"/>
    <w:rsid w:val="00A528BA"/>
    <w:rsid w:val="00A54A8D"/>
    <w:rsid w:val="00A557FC"/>
    <w:rsid w:val="00A55EBB"/>
    <w:rsid w:val="00A57018"/>
    <w:rsid w:val="00A61838"/>
    <w:rsid w:val="00A63FC7"/>
    <w:rsid w:val="00A67383"/>
    <w:rsid w:val="00A70C6B"/>
    <w:rsid w:val="00A72719"/>
    <w:rsid w:val="00A73306"/>
    <w:rsid w:val="00A81E9F"/>
    <w:rsid w:val="00A83CC2"/>
    <w:rsid w:val="00A93BEC"/>
    <w:rsid w:val="00AA60BE"/>
    <w:rsid w:val="00AA619E"/>
    <w:rsid w:val="00AA6F90"/>
    <w:rsid w:val="00AB06DD"/>
    <w:rsid w:val="00AB1963"/>
    <w:rsid w:val="00AB56DF"/>
    <w:rsid w:val="00AB5751"/>
    <w:rsid w:val="00AB7B68"/>
    <w:rsid w:val="00AC387E"/>
    <w:rsid w:val="00AC7F5D"/>
    <w:rsid w:val="00AD6CBE"/>
    <w:rsid w:val="00AE0B24"/>
    <w:rsid w:val="00AE22BD"/>
    <w:rsid w:val="00AE66EA"/>
    <w:rsid w:val="00AE75F0"/>
    <w:rsid w:val="00B13E80"/>
    <w:rsid w:val="00B23D2F"/>
    <w:rsid w:val="00B32438"/>
    <w:rsid w:val="00B4440F"/>
    <w:rsid w:val="00B45DDD"/>
    <w:rsid w:val="00B4699E"/>
    <w:rsid w:val="00B60D41"/>
    <w:rsid w:val="00B61E55"/>
    <w:rsid w:val="00B63915"/>
    <w:rsid w:val="00B66729"/>
    <w:rsid w:val="00B77D95"/>
    <w:rsid w:val="00B87656"/>
    <w:rsid w:val="00B94638"/>
    <w:rsid w:val="00B952D2"/>
    <w:rsid w:val="00BA3749"/>
    <w:rsid w:val="00BA71CF"/>
    <w:rsid w:val="00BB6BBA"/>
    <w:rsid w:val="00BC6DE6"/>
    <w:rsid w:val="00BD0AF2"/>
    <w:rsid w:val="00BD21C2"/>
    <w:rsid w:val="00BE62DB"/>
    <w:rsid w:val="00BF0A99"/>
    <w:rsid w:val="00BF1B76"/>
    <w:rsid w:val="00BF717F"/>
    <w:rsid w:val="00C1244D"/>
    <w:rsid w:val="00C137EF"/>
    <w:rsid w:val="00C17160"/>
    <w:rsid w:val="00C26176"/>
    <w:rsid w:val="00C2673B"/>
    <w:rsid w:val="00C372F6"/>
    <w:rsid w:val="00C37645"/>
    <w:rsid w:val="00C53DFC"/>
    <w:rsid w:val="00C54564"/>
    <w:rsid w:val="00C551F0"/>
    <w:rsid w:val="00C55268"/>
    <w:rsid w:val="00C55B7E"/>
    <w:rsid w:val="00C572BA"/>
    <w:rsid w:val="00C65713"/>
    <w:rsid w:val="00C72346"/>
    <w:rsid w:val="00C7332D"/>
    <w:rsid w:val="00C762B3"/>
    <w:rsid w:val="00C80408"/>
    <w:rsid w:val="00C847F0"/>
    <w:rsid w:val="00C926BD"/>
    <w:rsid w:val="00C93DF5"/>
    <w:rsid w:val="00C972AE"/>
    <w:rsid w:val="00CA19E7"/>
    <w:rsid w:val="00CB1F33"/>
    <w:rsid w:val="00CC5105"/>
    <w:rsid w:val="00CD6FBE"/>
    <w:rsid w:val="00CE5112"/>
    <w:rsid w:val="00CE6E24"/>
    <w:rsid w:val="00CF169B"/>
    <w:rsid w:val="00CF63C4"/>
    <w:rsid w:val="00CF7C11"/>
    <w:rsid w:val="00D052E2"/>
    <w:rsid w:val="00D105F3"/>
    <w:rsid w:val="00D20718"/>
    <w:rsid w:val="00D21445"/>
    <w:rsid w:val="00D40521"/>
    <w:rsid w:val="00D45C17"/>
    <w:rsid w:val="00D47295"/>
    <w:rsid w:val="00D47582"/>
    <w:rsid w:val="00D532E5"/>
    <w:rsid w:val="00D55DC0"/>
    <w:rsid w:val="00D55FBD"/>
    <w:rsid w:val="00D61088"/>
    <w:rsid w:val="00D6137B"/>
    <w:rsid w:val="00D63109"/>
    <w:rsid w:val="00D7295D"/>
    <w:rsid w:val="00D73D64"/>
    <w:rsid w:val="00D7500C"/>
    <w:rsid w:val="00D75CD7"/>
    <w:rsid w:val="00D825A5"/>
    <w:rsid w:val="00D8479C"/>
    <w:rsid w:val="00D85808"/>
    <w:rsid w:val="00DA1962"/>
    <w:rsid w:val="00DB081B"/>
    <w:rsid w:val="00DC37D8"/>
    <w:rsid w:val="00DC65DF"/>
    <w:rsid w:val="00DD101A"/>
    <w:rsid w:val="00DD44EF"/>
    <w:rsid w:val="00DD49D9"/>
    <w:rsid w:val="00DE125C"/>
    <w:rsid w:val="00DE7F35"/>
    <w:rsid w:val="00DF25C5"/>
    <w:rsid w:val="00DF337C"/>
    <w:rsid w:val="00E00904"/>
    <w:rsid w:val="00E07998"/>
    <w:rsid w:val="00E13D95"/>
    <w:rsid w:val="00E24CC1"/>
    <w:rsid w:val="00E264EC"/>
    <w:rsid w:val="00E3116B"/>
    <w:rsid w:val="00E44A51"/>
    <w:rsid w:val="00E4647D"/>
    <w:rsid w:val="00E46EAA"/>
    <w:rsid w:val="00E54DE3"/>
    <w:rsid w:val="00E64E81"/>
    <w:rsid w:val="00E70009"/>
    <w:rsid w:val="00E71D5F"/>
    <w:rsid w:val="00E75B02"/>
    <w:rsid w:val="00E82801"/>
    <w:rsid w:val="00E84F7B"/>
    <w:rsid w:val="00E851CB"/>
    <w:rsid w:val="00E90486"/>
    <w:rsid w:val="00E9366B"/>
    <w:rsid w:val="00E93B57"/>
    <w:rsid w:val="00E94BAF"/>
    <w:rsid w:val="00E94BC1"/>
    <w:rsid w:val="00EA7F0C"/>
    <w:rsid w:val="00EB1AC2"/>
    <w:rsid w:val="00EB36E9"/>
    <w:rsid w:val="00EB3A04"/>
    <w:rsid w:val="00EC18EA"/>
    <w:rsid w:val="00EC2337"/>
    <w:rsid w:val="00EC492A"/>
    <w:rsid w:val="00ED22BA"/>
    <w:rsid w:val="00ED6CBA"/>
    <w:rsid w:val="00EF21F1"/>
    <w:rsid w:val="00F008AC"/>
    <w:rsid w:val="00F00AB8"/>
    <w:rsid w:val="00F03DF9"/>
    <w:rsid w:val="00F04AC2"/>
    <w:rsid w:val="00F068FC"/>
    <w:rsid w:val="00F26E13"/>
    <w:rsid w:val="00F3182E"/>
    <w:rsid w:val="00F329A4"/>
    <w:rsid w:val="00F33B7E"/>
    <w:rsid w:val="00F36E61"/>
    <w:rsid w:val="00F40B9D"/>
    <w:rsid w:val="00F41B73"/>
    <w:rsid w:val="00F51D20"/>
    <w:rsid w:val="00F52E3B"/>
    <w:rsid w:val="00F548AA"/>
    <w:rsid w:val="00F61DF8"/>
    <w:rsid w:val="00F62CC0"/>
    <w:rsid w:val="00F66E17"/>
    <w:rsid w:val="00F74850"/>
    <w:rsid w:val="00F77912"/>
    <w:rsid w:val="00F80071"/>
    <w:rsid w:val="00F91A1F"/>
    <w:rsid w:val="00F91A9E"/>
    <w:rsid w:val="00F9496D"/>
    <w:rsid w:val="00FA5E28"/>
    <w:rsid w:val="00FA7AC7"/>
    <w:rsid w:val="00FB7A88"/>
    <w:rsid w:val="00FC09CE"/>
    <w:rsid w:val="00FC140D"/>
    <w:rsid w:val="00FC535B"/>
    <w:rsid w:val="00FD7B1E"/>
    <w:rsid w:val="00FE1958"/>
    <w:rsid w:val="00FE1B23"/>
    <w:rsid w:val="00FE7478"/>
    <w:rsid w:val="00FF1E3B"/>
    <w:rsid w:val="00FF22F2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5FCD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65D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723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3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A2C"/>
  </w:style>
  <w:style w:type="paragraph" w:styleId="Footer">
    <w:name w:val="footer"/>
    <w:basedOn w:val="Normal"/>
    <w:link w:val="FooterChar"/>
    <w:uiPriority w:val="99"/>
    <w:unhideWhenUsed/>
    <w:rsid w:val="00104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A2C"/>
  </w:style>
  <w:style w:type="table" w:styleId="TableGrid">
    <w:name w:val="Table Grid"/>
    <w:basedOn w:val="TableNormal"/>
    <w:uiPriority w:val="59"/>
    <w:rsid w:val="00E94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E1EA-3BC8-C643-9B15-5F0CFA7B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870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Microsoft Office User</cp:lastModifiedBy>
  <cp:revision>17</cp:revision>
  <cp:lastPrinted>2015-04-15T05:33:00Z</cp:lastPrinted>
  <dcterms:created xsi:type="dcterms:W3CDTF">2017-02-06T04:16:00Z</dcterms:created>
  <dcterms:modified xsi:type="dcterms:W3CDTF">2017-06-26T23:03:00Z</dcterms:modified>
</cp:coreProperties>
</file>